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4BEF7C" w14:textId="77777777" w:rsidR="00A60FB2" w:rsidRDefault="00A60FB2">
      <w:pPr>
        <w:pStyle w:val="Heading1"/>
        <w:numPr>
          <w:ilvl w:val="0"/>
          <w:numId w:val="0"/>
        </w:numPr>
        <w:spacing w:before="0" w:line="480" w:lineRule="auto"/>
        <w:ind w:left="720" w:hanging="720"/>
      </w:pPr>
      <w:bookmarkStart w:id="0" w:name="_Hlk151402121"/>
      <w:r>
        <w:rPr>
          <w:sz w:val="24"/>
        </w:rPr>
        <w:t>Beyond CREA: evolutionary patterns of non-allometric shape variation and divergence in a highly allometric clade of murine rodents</w:t>
      </w:r>
      <w:bookmarkEnd w:id="0"/>
    </w:p>
    <w:p w14:paraId="2D2F52F9" w14:textId="7C3D5E24" w:rsidR="00A60FB2" w:rsidRDefault="00A60FB2">
      <w:pPr>
        <w:spacing w:line="480" w:lineRule="auto"/>
      </w:pPr>
      <w:r>
        <w:t>Ariel E. Marcy</w:t>
      </w:r>
      <w:r>
        <w:rPr>
          <w:vertAlign w:val="superscript"/>
        </w:rPr>
        <w:t>1</w:t>
      </w:r>
      <w:del w:id="1" w:author="Vera Weisbecker" w:date="2024-04-23T12:46:00Z">
        <w:r w:rsidR="00000000">
          <w:rPr>
            <w:vertAlign w:val="superscript"/>
          </w:rPr>
          <w:delText>,*</w:delText>
        </w:r>
        <w:r w:rsidR="00000000">
          <w:delText>,</w:delText>
        </w:r>
      </w:del>
      <w:ins w:id="2" w:author="Vera Weisbecker" w:date="2024-04-23T12:46:00Z">
        <w:r>
          <w:t>,</w:t>
        </w:r>
      </w:ins>
      <w:r>
        <w:t xml:space="preserve"> D. Rex Mitchell</w:t>
      </w:r>
      <w:r>
        <w:rPr>
          <w:vertAlign w:val="superscript"/>
        </w:rPr>
        <w:t>2</w:t>
      </w:r>
      <w:r>
        <w:t>,</w:t>
      </w:r>
      <w:del w:id="3" w:author="Vera Weisbecker" w:date="2024-04-23T12:46:00Z">
        <w:r w:rsidR="001C1B82">
          <w:rPr>
            <w:vertAlign w:val="superscript"/>
          </w:rPr>
          <w:delText>3</w:delText>
        </w:r>
        <w:r w:rsidR="00000000">
          <w:delText>,</w:delText>
        </w:r>
      </w:del>
      <w:r>
        <w:t xml:space="preserve"> Thomas Guillerme</w:t>
      </w:r>
      <w:r>
        <w:rPr>
          <w:vertAlign w:val="superscript"/>
        </w:rPr>
        <w:t>,</w:t>
      </w:r>
      <w:del w:id="4" w:author="Vera Weisbecker" w:date="2024-04-23T12:46:00Z">
        <w:r w:rsidR="001C1B82">
          <w:rPr>
            <w:vertAlign w:val="superscript"/>
          </w:rPr>
          <w:delText>4</w:delText>
        </w:r>
      </w:del>
      <w:ins w:id="5" w:author="Vera Weisbecker" w:date="2024-04-23T12:46:00Z">
        <w:r>
          <w:rPr>
            <w:vertAlign w:val="superscript"/>
          </w:rPr>
          <w:t>3</w:t>
        </w:r>
      </w:ins>
      <w:r>
        <w:t xml:space="preserve">, Matthew J. </w:t>
      </w:r>
      <w:del w:id="6" w:author="Vera Weisbecker" w:date="2024-04-23T12:46:00Z">
        <w:r w:rsidR="00000000">
          <w:delText>Phillips</w:delText>
        </w:r>
        <w:r w:rsidR="001C1B82">
          <w:rPr>
            <w:vertAlign w:val="superscript"/>
          </w:rPr>
          <w:delText>5</w:delText>
        </w:r>
      </w:del>
      <w:ins w:id="7" w:author="Vera Weisbecker" w:date="2024-04-23T12:46:00Z">
        <w:r>
          <w:t>Phillips</w:t>
        </w:r>
        <w:r>
          <w:rPr>
            <w:vertAlign w:val="superscript"/>
          </w:rPr>
          <w:t>4</w:t>
        </w:r>
      </w:ins>
      <w:r>
        <w:t>, and Vera Weisbecker</w:t>
      </w:r>
      <w:r>
        <w:rPr>
          <w:vertAlign w:val="superscript"/>
        </w:rPr>
        <w:t>2,</w:t>
      </w:r>
      <w:del w:id="8" w:author="Vera Weisbecker" w:date="2024-04-23T12:46:00Z">
        <w:r w:rsidR="001C1B82">
          <w:rPr>
            <w:vertAlign w:val="superscript"/>
          </w:rPr>
          <w:delText>3</w:delText>
        </w:r>
      </w:del>
      <w:ins w:id="9" w:author="Vera Weisbecker" w:date="2024-04-23T12:46:00Z">
        <w:r>
          <w:rPr>
            <w:vertAlign w:val="superscript"/>
          </w:rPr>
          <w:t>5*</w:t>
        </w:r>
      </w:ins>
    </w:p>
    <w:p w14:paraId="0B8ED5A7" w14:textId="77777777" w:rsidR="00A60FB2" w:rsidRDefault="00A60FB2">
      <w:pPr>
        <w:spacing w:line="480" w:lineRule="auto"/>
      </w:pPr>
    </w:p>
    <w:p w14:paraId="01A72E2E" w14:textId="5FE9AA76" w:rsidR="00A60FB2" w:rsidRDefault="00A60FB2">
      <w:pPr>
        <w:spacing w:line="480" w:lineRule="auto"/>
      </w:pPr>
      <w:r>
        <w:rPr>
          <w:b/>
        </w:rPr>
        <w:t xml:space="preserve">Affiliations: </w:t>
      </w:r>
      <w:r>
        <w:rPr>
          <w:vertAlign w:val="superscript"/>
        </w:rPr>
        <w:t>1</w:t>
      </w:r>
      <w:r>
        <w:t xml:space="preserve">Commonwealth </w:t>
      </w:r>
      <w:r>
        <w:rPr>
          <w:rStyle w:val="value"/>
          <w:color w:val="000000"/>
        </w:rPr>
        <w:t>Scientific and Industrial Research Organisation (CSIRO), Science Connect, Canberra, ACT 2601, Australia</w:t>
      </w:r>
      <w:r>
        <w:t xml:space="preserve">; </w:t>
      </w:r>
      <w:r>
        <w:rPr>
          <w:vertAlign w:val="superscript"/>
        </w:rPr>
        <w:t>2</w:t>
      </w:r>
      <w:r>
        <w:t xml:space="preserve">Flinders University, College of Science and Engineering, Bedford Park SA 5042, Australia; </w:t>
      </w:r>
      <w:del w:id="10" w:author="Vera Weisbecker" w:date="2024-04-23T12:46:00Z">
        <w:r w:rsidR="001C1B82">
          <w:rPr>
            <w:vertAlign w:val="superscript"/>
          </w:rPr>
          <w:delText>3</w:delText>
        </w:r>
        <w:r w:rsidR="001C1B82">
          <w:delText>Centre of Excellence for Australian Biodiversity and Heritage</w:delText>
        </w:r>
        <w:r w:rsidR="001C1B82">
          <w:rPr>
            <w:vertAlign w:val="superscript"/>
          </w:rPr>
          <w:delText xml:space="preserve">  4</w:delText>
        </w:r>
        <w:r w:rsidR="00000000">
          <w:delText>University</w:delText>
        </w:r>
      </w:del>
      <w:ins w:id="11" w:author="Vera Weisbecker" w:date="2024-04-23T12:46:00Z">
        <w:r>
          <w:rPr>
            <w:vertAlign w:val="superscript"/>
          </w:rPr>
          <w:t>3</w:t>
        </w:r>
        <w:r>
          <w:t>University</w:t>
        </w:r>
      </w:ins>
      <w:r>
        <w:t xml:space="preserve"> of Sheffield, school of Biosciences, Alfred Denny Building S10 2TN, United Kingdom; </w:t>
      </w:r>
      <w:del w:id="12" w:author="Vera Weisbecker" w:date="2024-04-23T12:46:00Z">
        <w:r w:rsidR="001C1B82">
          <w:rPr>
            <w:vertAlign w:val="superscript"/>
          </w:rPr>
          <w:delText>5</w:delText>
        </w:r>
        <w:r w:rsidR="00000000">
          <w:delText>Queensland</w:delText>
        </w:r>
      </w:del>
      <w:ins w:id="13" w:author="Vera Weisbecker" w:date="2024-04-23T12:46:00Z">
        <w:r>
          <w:rPr>
            <w:vertAlign w:val="superscript"/>
          </w:rPr>
          <w:t>4</w:t>
        </w:r>
        <w:r>
          <w:t>Queensland</w:t>
        </w:r>
      </w:ins>
      <w:r>
        <w:t xml:space="preserve"> University of Technology, School of Biology &amp; Environmental Science, Brisbane, Queensland, 4000 Australia;  </w:t>
      </w:r>
      <w:del w:id="14" w:author="Vera Weisbecker" w:date="2024-04-23T12:46:00Z">
        <w:r w:rsidR="00000000">
          <w:rPr>
            <w:rStyle w:val="Hyperlink"/>
            <w:rFonts w:eastAsia="font1263"/>
          </w:rPr>
          <w:delText>ariel.marcy@csiro</w:delText>
        </w:r>
      </w:del>
      <w:ins w:id="15" w:author="Vera Weisbecker" w:date="2024-04-23T12:46:00Z">
        <w:r w:rsidRPr="007D46D1">
          <w:t xml:space="preserve">* </w:t>
        </w:r>
        <w:r>
          <w:rPr>
            <w:rStyle w:val="Hyperlink"/>
          </w:rPr>
          <w:t>vera.weisbecker@flinders.edu</w:t>
        </w:r>
      </w:ins>
      <w:r>
        <w:rPr>
          <w:rStyle w:val="Hyperlink"/>
        </w:rPr>
        <w:t>.au</w:t>
      </w:r>
    </w:p>
    <w:p w14:paraId="05A34B45" w14:textId="77777777" w:rsidR="00A60FB2" w:rsidRDefault="00A60FB2">
      <w:pPr>
        <w:spacing w:line="480" w:lineRule="auto"/>
      </w:pPr>
    </w:p>
    <w:p w14:paraId="648B3E27" w14:textId="77777777" w:rsidR="00A60FB2" w:rsidRDefault="00A60FB2">
      <w:pPr>
        <w:spacing w:line="480" w:lineRule="auto"/>
      </w:pPr>
    </w:p>
    <w:p w14:paraId="4CDC4A52" w14:textId="77777777" w:rsidR="00A60FB2" w:rsidRDefault="00A60FB2">
      <w:pPr>
        <w:spacing w:line="480" w:lineRule="auto"/>
      </w:pPr>
    </w:p>
    <w:p w14:paraId="3A1C18CF" w14:textId="77777777" w:rsidR="00A60FB2" w:rsidRDefault="00A60FB2">
      <w:pPr>
        <w:spacing w:line="480" w:lineRule="auto"/>
      </w:pPr>
    </w:p>
    <w:p w14:paraId="62F0A20D" w14:textId="77777777" w:rsidR="00A60FB2" w:rsidRDefault="00A60FB2"/>
    <w:p w14:paraId="4485B94B" w14:textId="77777777" w:rsidR="00A60FB2" w:rsidRDefault="00A60FB2">
      <w:pPr>
        <w:pageBreakBefore/>
        <w:spacing w:line="480" w:lineRule="auto"/>
      </w:pPr>
      <w:bookmarkStart w:id="16" w:name="_heading=h.gjdgxs"/>
      <w:bookmarkEnd w:id="16"/>
      <w:r>
        <w:rPr>
          <w:b/>
        </w:rPr>
        <w:lastRenderedPageBreak/>
        <w:t>Abstract</w:t>
      </w:r>
    </w:p>
    <w:p w14:paraId="592253A7" w14:textId="59A82D66" w:rsidR="00A60FB2" w:rsidRDefault="00A60FB2">
      <w:pPr>
        <w:spacing w:line="480" w:lineRule="auto"/>
      </w:pPr>
      <w:r>
        <w:rPr>
          <w:bCs/>
        </w:rPr>
        <w:t>The shared</w:t>
      </w:r>
      <w:del w:id="17" w:author="Vera Weisbecker" w:date="2024-04-23T12:46:00Z">
        <w:r w:rsidR="00000000">
          <w:rPr>
            <w:bCs/>
          </w:rPr>
          <w:delText xml:space="preserve"> </w:delText>
        </w:r>
        <w:r w:rsidR="00911A64">
          <w:rPr>
            <w:bCs/>
          </w:rPr>
          <w:delText>ecological</w:delText>
        </w:r>
      </w:del>
      <w:r>
        <w:rPr>
          <w:bCs/>
        </w:rPr>
        <w:t xml:space="preserve"> functions of the skull are thought to result in common evolutionary patterns in mammalian cranial shape. C</w:t>
      </w:r>
      <w:r>
        <w:t xml:space="preserve">raniofacial evolutionary allometry (CREA) is a particularly prominent pattern where larger species display proportionally elongate </w:t>
      </w:r>
      <w:del w:id="18" w:author="Vera Weisbecker" w:date="2024-04-23T12:46:00Z">
        <w:r w:rsidR="00000000">
          <w:delText>rostra</w:delText>
        </w:r>
      </w:del>
      <w:ins w:id="19" w:author="Vera Weisbecker" w:date="2024-04-23T12:46:00Z">
        <w:r>
          <w:t>facial skeletons</w:t>
        </w:r>
      </w:ins>
      <w:r>
        <w:t xml:space="preserve"> and smaller braincases</w:t>
      </w:r>
      <w:del w:id="20" w:author="Vera Weisbecker" w:date="2024-04-23T12:46:00Z">
        <w:r w:rsidR="00000000">
          <w:delText xml:space="preserve"> than smaller relatives</w:delText>
        </w:r>
        <w:r w:rsidR="00000000" w:rsidRPr="000D500A">
          <w:delText>.</w:delText>
        </w:r>
      </w:del>
      <w:ins w:id="21" w:author="Vera Weisbecker" w:date="2024-04-23T12:46:00Z">
        <w:r>
          <w:t>.</w:t>
        </w:r>
      </w:ins>
      <w:r>
        <w:t xml:space="preserve"> It was recently proposed that CREA arises from </w:t>
      </w:r>
      <w:del w:id="22" w:author="Vera Weisbecker" w:date="2024-04-23T12:46:00Z">
        <w:r w:rsidR="00911A64">
          <w:delText>dietary ecology, and arises from</w:delText>
        </w:r>
        <w:r w:rsidR="001A1C0F" w:rsidRPr="000D500A">
          <w:delText xml:space="preserve"> </w:delText>
        </w:r>
      </w:del>
      <w:r>
        <w:t xml:space="preserve">biomechanical effects of cranial scaling when diets are </w:t>
      </w:r>
      <w:del w:id="23" w:author="Vera Weisbecker" w:date="2024-04-23T12:46:00Z">
        <w:r w:rsidR="001A1C0F" w:rsidRPr="000D500A">
          <w:delText>constant, so that it should only appear in</w:delText>
        </w:r>
        <w:r w:rsidR="00000000" w:rsidRPr="000D500A">
          <w:delText xml:space="preserve"> species with </w:delText>
        </w:r>
      </w:del>
      <w:r>
        <w:t>similar</w:t>
      </w:r>
      <w:del w:id="24" w:author="Vera Weisbecker" w:date="2024-04-23T12:46:00Z">
        <w:r w:rsidR="00000000" w:rsidRPr="000D500A">
          <w:delText xml:space="preserve"> cranial functionality.</w:delText>
        </w:r>
      </w:del>
      <w:ins w:id="25" w:author="Vera Weisbecker" w:date="2024-04-23T12:46:00Z">
        <w:r>
          <w:t>.</w:t>
        </w:r>
      </w:ins>
      <w:r>
        <w:t xml:space="preserve"> Thus, deviations from CREA should </w:t>
      </w:r>
      <w:del w:id="26" w:author="Vera Weisbecker" w:date="2024-04-23T12:46:00Z">
        <w:r w:rsidR="00000000" w:rsidRPr="000D500A">
          <w:delText>be consistent</w:delText>
        </w:r>
      </w:del>
      <w:ins w:id="27" w:author="Vera Weisbecker" w:date="2024-04-23T12:46:00Z">
        <w:r w:rsidR="00C40D5A">
          <w:t>occur</w:t>
        </w:r>
      </w:ins>
      <w:r w:rsidR="00C40D5A">
        <w:t xml:space="preserve"> with</w:t>
      </w:r>
      <w:r>
        <w:t xml:space="preserve"> changes in cranial </w:t>
      </w:r>
      <w:del w:id="28" w:author="Vera Weisbecker" w:date="2024-04-23T12:46:00Z">
        <w:r w:rsidR="00000000" w:rsidRPr="000D500A">
          <w:delText>biomechanical function</w:delText>
        </w:r>
      </w:del>
      <w:ins w:id="29" w:author="Vera Weisbecker" w:date="2024-04-23T12:46:00Z">
        <w:r>
          <w:t>biomechanical</w:t>
        </w:r>
        <w:r w:rsidR="00A600C2">
          <w:t>s</w:t>
        </w:r>
      </w:ins>
      <w:r>
        <w:t xml:space="preserve">, for example due to dietary change. Here, we test this using 3D geometric morphometric analysis in a dataset of Australian murine crania, which are highly allometric. </w:t>
      </w:r>
      <w:del w:id="30" w:author="Vera Weisbecker" w:date="2024-04-23T12:46:00Z">
        <w:r w:rsidR="001B3685">
          <w:delText xml:space="preserve">Specifically, </w:delText>
        </w:r>
      </w:del>
      <w:r w:rsidR="00A600C2">
        <w:t>We</w:t>
      </w:r>
      <w:r>
        <w:t xml:space="preserve"> contrast </w:t>
      </w:r>
      <w:del w:id="31" w:author="Vera Weisbecker" w:date="2024-04-23T12:46:00Z">
        <w:r w:rsidR="001B3685">
          <w:delText xml:space="preserve">ordinated </w:delText>
        </w:r>
      </w:del>
      <w:r>
        <w:t>allometric and non-allometric variation</w:t>
      </w:r>
      <w:del w:id="32" w:author="Vera Weisbecker" w:date="2024-04-23T12:46:00Z">
        <w:r w:rsidR="001B3685">
          <w:delText xml:space="preserve">, </w:delText>
        </w:r>
        <w:r w:rsidR="00480F1D">
          <w:delText>cranial</w:delText>
        </w:r>
      </w:del>
      <w:ins w:id="33" w:author="Vera Weisbecker" w:date="2024-04-23T12:46:00Z">
        <w:r w:rsidR="00A600C2">
          <w:t xml:space="preserve"> in the cranium </w:t>
        </w:r>
        <w:r w:rsidR="00290F26">
          <w:t xml:space="preserve">by comparing evolutionary mode, </w:t>
        </w:r>
        <w:r w:rsidR="00A600C2">
          <w:t xml:space="preserve">allometry, </w:t>
        </w:r>
        <w:r w:rsidR="00C40D5A">
          <w:t xml:space="preserve">ordinations, </w:t>
        </w:r>
        <w:r w:rsidR="00A600C2">
          <w:t>as well as</w:t>
        </w:r>
        <w:r w:rsidR="00290F26">
          <w:t xml:space="preserve"> </w:t>
        </w:r>
        <w:r w:rsidR="00A600C2">
          <w:t>allometry,</w:t>
        </w:r>
      </w:ins>
      <w:r>
        <w:t xml:space="preserve"> integration</w:t>
      </w:r>
      <w:del w:id="34" w:author="Vera Weisbecker" w:date="2024-04-23T12:46:00Z">
        <w:r w:rsidR="00480F1D">
          <w:delText>/</w:delText>
        </w:r>
      </w:del>
      <w:ins w:id="35" w:author="Vera Weisbecker" w:date="2024-04-23T12:46:00Z">
        <w:r w:rsidR="00A600C2">
          <w:t xml:space="preserve">, and </w:t>
        </w:r>
      </w:ins>
      <w:r>
        <w:t>modularity</w:t>
      </w:r>
      <w:del w:id="36" w:author="Vera Weisbecker" w:date="2024-04-23T12:46:00Z">
        <w:r w:rsidR="00480F1D">
          <w:delText>, and divergence</w:delText>
        </w:r>
        <w:r w:rsidR="001B3685">
          <w:delText xml:space="preserve"> patterns</w:delText>
        </w:r>
        <w:r w:rsidR="00480F1D">
          <w:delText xml:space="preserve"> over time.</w:delText>
        </w:r>
        <w:r w:rsidR="00000000">
          <w:delText xml:space="preserve"> </w:delText>
        </w:r>
        <w:r w:rsidR="001B3685">
          <w:delText>This con</w:delText>
        </w:r>
        <w:r w:rsidR="000D500A">
          <w:delText>firmed</w:delText>
        </w:r>
        <w:r w:rsidR="001B3685">
          <w:delText xml:space="preserve"> </w:delText>
        </w:r>
        <w:r w:rsidR="00000000">
          <w:delText>that dietary specialists are not part</w:delText>
        </w:r>
      </w:del>
      <w:ins w:id="37" w:author="Vera Weisbecker" w:date="2024-04-23T12:46:00Z">
        <w:r w:rsidR="00A600C2">
          <w:t xml:space="preserve"> in functional modules</w:t>
        </w:r>
        <w:r w:rsidR="00290F26">
          <w:t xml:space="preserve">. </w:t>
        </w:r>
        <w:r w:rsidR="00CC211F">
          <w:t>We found evidence</w:t>
        </w:r>
      </w:ins>
      <w:r w:rsidR="00CC211F">
        <w:t xml:space="preserve"> of </w:t>
      </w:r>
      <w:del w:id="38" w:author="Vera Weisbecker" w:date="2024-04-23T12:46:00Z">
        <w:r w:rsidR="00000000">
          <w:delText xml:space="preserve">the sample’s common allometric </w:delText>
        </w:r>
      </w:del>
      <w:ins w:id="39" w:author="Vera Weisbecker" w:date="2024-04-23T12:46:00Z">
        <w:r w:rsidR="00CC211F">
          <w:t>stabili</w:t>
        </w:r>
        <w:r w:rsidR="00EA0B7A">
          <w:t>s</w:t>
        </w:r>
        <w:r w:rsidR="00CC211F">
          <w:t xml:space="preserve">ing selection </w:t>
        </w:r>
        <w:r w:rsidR="00A600C2">
          <w:t>in</w:t>
        </w:r>
        <w:r w:rsidR="00CC211F">
          <w:t xml:space="preserve"> size and size-free shape, and </w:t>
        </w:r>
        <w:r w:rsidR="00C40D5A">
          <w:t xml:space="preserve">substantial non-allometric </w:t>
        </w:r>
      </w:ins>
      <w:r w:rsidR="00C40D5A">
        <w:t>variation</w:t>
      </w:r>
      <w:del w:id="40" w:author="Vera Weisbecker" w:date="2024-04-23T12:46:00Z">
        <w:r w:rsidR="00000000">
          <w:delText xml:space="preserve">. Interestingly, </w:delText>
        </w:r>
      </w:del>
      <w:ins w:id="41" w:author="Vera Weisbecker" w:date="2024-04-23T12:46:00Z">
        <w:r w:rsidR="00A600C2">
          <w:t xml:space="preserve"> aligned with dietary specialisation</w:t>
        </w:r>
        <w:r w:rsidR="00C40D5A">
          <w:t xml:space="preserve"> in parallel with </w:t>
        </w:r>
      </w:ins>
      <w:r w:rsidR="00C40D5A">
        <w:t>CREA</w:t>
      </w:r>
      <w:del w:id="42" w:author="Vera Weisbecker" w:date="2024-04-23T12:46:00Z">
        <w:r w:rsidR="00000000">
          <w:delText>-like shape variation potentially related to posture also appeared in allometry-free PCA.</w:delText>
        </w:r>
      </w:del>
      <w:ins w:id="43" w:author="Vera Weisbecker" w:date="2024-04-23T12:46:00Z">
        <w:r>
          <w:t>.</w:t>
        </w:r>
      </w:ins>
      <w:r>
        <w:t xml:space="preserve"> Integration among cranial modules was higher, and modularity lower, with size</w:t>
      </w:r>
      <w:del w:id="44" w:author="Vera Weisbecker" w:date="2024-04-23T12:46:00Z">
        <w:r w:rsidR="00000000">
          <w:delText xml:space="preserve"> included. Size contributed substantially to divergence of shape over time</w:delText>
        </w:r>
      </w:del>
      <w:r w:rsidR="00CC211F">
        <w:t xml:space="preserve">, but </w:t>
      </w:r>
      <w:del w:id="45" w:author="Vera Weisbecker" w:date="2024-04-23T12:46:00Z">
        <w:r w:rsidR="00000000">
          <w:delText>both size-included and allometry-free shape variation peaked at only 2-4 million years of divergence.</w:delText>
        </w:r>
      </w:del>
      <w:ins w:id="46" w:author="Vera Weisbecker" w:date="2024-04-23T12:46:00Z">
        <w:r w:rsidR="00CC211F">
          <w:t xml:space="preserve">integration between </w:t>
        </w:r>
        <w:r w:rsidR="00EA0B7A">
          <w:t>rostrum and cranial vault, which are</w:t>
        </w:r>
        <w:r w:rsidR="00CC211F">
          <w:t xml:space="preserve"> involved in the CREA pattern</w:t>
        </w:r>
        <w:r w:rsidR="00EA0B7A">
          <w:t>,</w:t>
        </w:r>
        <w:r w:rsidR="00CC211F">
          <w:t xml:space="preserve"> dropped dramatically after size removal</w:t>
        </w:r>
        <w:r>
          <w:t>.</w:t>
        </w:r>
      </w:ins>
      <w:r w:rsidR="00C40D5A">
        <w:t xml:space="preserve"> </w:t>
      </w:r>
      <w:r>
        <w:t xml:space="preserve">Our results </w:t>
      </w:r>
      <w:ins w:id="47" w:author="Vera Weisbecker" w:date="2024-04-23T12:46:00Z">
        <w:r w:rsidR="00A600C2">
          <w:t xml:space="preserve">thus </w:t>
        </w:r>
      </w:ins>
      <w:r>
        <w:t xml:space="preserve">support the hypothesis that CREA is a composite </w:t>
      </w:r>
      <w:del w:id="48" w:author="Vera Weisbecker" w:date="2024-04-23T12:46:00Z">
        <w:r w:rsidR="00000000">
          <w:delText xml:space="preserve">pattern </w:delText>
        </w:r>
      </w:del>
      <w:r>
        <w:t>arising from selection on cranial function</w:t>
      </w:r>
      <w:r w:rsidR="00A600C2">
        <w:t xml:space="preserve">, with </w:t>
      </w:r>
      <w:del w:id="49" w:author="Vera Weisbecker" w:date="2024-04-23T12:46:00Z">
        <w:r w:rsidR="00000000">
          <w:delText xml:space="preserve">size-mediated stabilising selection a dominant process leading to high </w:delText>
        </w:r>
        <w:r w:rsidR="00000000">
          <w:lastRenderedPageBreak/>
          <w:delText xml:space="preserve">integration and limited shape divergence. However, CREA does not appear to represent a constraint because, as predicted, </w:delText>
        </w:r>
      </w:del>
      <w:r>
        <w:t xml:space="preserve">substantial non-allometric shape variation </w:t>
      </w:r>
      <w:del w:id="50" w:author="Vera Weisbecker" w:date="2024-04-23T12:46:00Z">
        <w:r w:rsidR="00000000">
          <w:delText>occurs</w:delText>
        </w:r>
      </w:del>
      <w:ins w:id="51" w:author="Vera Weisbecker" w:date="2024-04-23T12:46:00Z">
        <w:r w:rsidR="00A600C2">
          <w:t>occurring</w:t>
        </w:r>
      </w:ins>
      <w:r>
        <w:t xml:space="preserve"> alongside</w:t>
      </w:r>
      <w:r w:rsidR="00EA0B7A">
        <w:t xml:space="preserve"> </w:t>
      </w:r>
      <w:del w:id="52" w:author="Vera Weisbecker" w:date="2024-04-23T12:46:00Z">
        <w:r w:rsidR="00000000">
          <w:delText>it, particularly</w:delText>
        </w:r>
      </w:del>
      <w:ins w:id="53" w:author="Vera Weisbecker" w:date="2024-04-23T12:46:00Z">
        <w:r w:rsidR="00EA0B7A">
          <w:t>CREA</w:t>
        </w:r>
      </w:ins>
      <w:r>
        <w:t xml:space="preserve"> where dietary specialisation </w:t>
      </w:r>
      <w:del w:id="54" w:author="Vera Weisbecker" w:date="2024-04-23T12:46:00Z">
        <w:r w:rsidR="00000000">
          <w:delText>reduces</w:delText>
        </w:r>
      </w:del>
      <w:ins w:id="55" w:author="Vera Weisbecker" w:date="2024-04-23T12:46:00Z">
        <w:r>
          <w:t>impacts</w:t>
        </w:r>
      </w:ins>
      <w:r>
        <w:t xml:space="preserve"> selection on gnawing</w:t>
      </w:r>
      <w:ins w:id="56" w:author="Vera Weisbecker" w:date="2024-04-23T12:46:00Z">
        <w:r>
          <w:t xml:space="preserve"> function.</w:t>
        </w:r>
        <w:r w:rsidR="00EA0B7A">
          <w:t xml:space="preserve"> This emphasises the need to research </w:t>
        </w:r>
        <w:r w:rsidR="00407BA8">
          <w:t>mammalian cranial evolution</w:t>
        </w:r>
        <w:r w:rsidR="00EA0B7A">
          <w:t xml:space="preserve"> in the context of allometric and non-allometric selection on biomechanical</w:t>
        </w:r>
      </w:ins>
      <w:r w:rsidR="00EA0B7A">
        <w:t xml:space="preserve"> function</w:t>
      </w:r>
      <w:r w:rsidR="00407BA8">
        <w:t>.</w:t>
      </w:r>
    </w:p>
    <w:p w14:paraId="14F00C9B" w14:textId="77777777" w:rsidR="00A60FB2" w:rsidRDefault="00A60FB2">
      <w:pPr>
        <w:spacing w:line="480" w:lineRule="auto"/>
      </w:pPr>
    </w:p>
    <w:p w14:paraId="58204F1A" w14:textId="23E296F2" w:rsidR="00A60FB2" w:rsidRDefault="00A60FB2">
      <w:pPr>
        <w:spacing w:line="480" w:lineRule="auto"/>
      </w:pPr>
      <w:r>
        <w:rPr>
          <w:b/>
        </w:rPr>
        <w:t xml:space="preserve">Keywords: </w:t>
      </w:r>
      <w:r>
        <w:t xml:space="preserve">allometry, CREA, geometric morphometrics, integration, modularity, Muridae, </w:t>
      </w:r>
      <w:del w:id="57" w:author="Vera Weisbecker" w:date="2024-04-23T12:46:00Z">
        <w:r w:rsidR="00000000">
          <w:delText>stabilizing</w:delText>
        </w:r>
      </w:del>
      <w:ins w:id="58" w:author="Vera Weisbecker" w:date="2024-04-23T12:46:00Z">
        <w:r>
          <w:t>stabilising</w:t>
        </w:r>
      </w:ins>
      <w:r>
        <w:t xml:space="preserve"> selection</w:t>
      </w:r>
    </w:p>
    <w:p w14:paraId="6A878C82" w14:textId="77777777" w:rsidR="00A60FB2" w:rsidRDefault="00A60FB2">
      <w:pPr>
        <w:pStyle w:val="Heading2"/>
        <w:pageBreakBefore/>
        <w:numPr>
          <w:ilvl w:val="1"/>
          <w:numId w:val="2"/>
        </w:numPr>
        <w:spacing w:line="480" w:lineRule="auto"/>
      </w:pPr>
      <w:bookmarkStart w:id="59" w:name="_heading=h.30j0zll"/>
      <w:bookmarkEnd w:id="59"/>
      <w:r>
        <w:lastRenderedPageBreak/>
        <w:t>Background</w:t>
      </w:r>
    </w:p>
    <w:p w14:paraId="6D263EED" w14:textId="1BD7295F" w:rsidR="00A60FB2" w:rsidRDefault="00A60FB2">
      <w:pPr>
        <w:spacing w:line="480" w:lineRule="auto"/>
      </w:pPr>
      <w:r>
        <w:t xml:space="preserve">The skull is arguably the most functionally diverse interface between a mammal and its environment. It is employed in the acquisition and mastication of food, receives the majority of sensory input, and carries the large and heavy brain. The evolution of mammalian cranial diversity is therefore assumed to be heavily influenced by the various selection regimes acting on cranial function. Possibly for this reason, cranial morphology across mammals displays some common patterns of evolutionary variation. The most widely discussed of these is the tendency of larger mammals to </w:t>
      </w:r>
      <w:del w:id="60" w:author="Vera Weisbecker" w:date="2024-04-23T12:46:00Z">
        <w:r w:rsidR="00000000">
          <w:delText>display</w:delText>
        </w:r>
      </w:del>
      <w:ins w:id="61" w:author="Vera Weisbecker" w:date="2024-04-23T12:46:00Z">
        <w:r>
          <w:t>have more</w:t>
        </w:r>
      </w:ins>
      <w:r>
        <w:t xml:space="preserve"> elongate </w:t>
      </w:r>
      <w:del w:id="62" w:author="Vera Weisbecker" w:date="2024-04-23T12:46:00Z">
        <w:r w:rsidR="00E2433D">
          <w:delText>or “gracile”</w:delText>
        </w:r>
      </w:del>
      <w:r>
        <w:t xml:space="preserve">facial skeletons and smaller braincases relative to smaller species, particularly in closely related species </w:t>
      </w:r>
      <w:r w:rsidR="00520794">
        <w:fldChar w:fldCharType="begin">
          <w:fldData xml:space="preserve">PEVuZE5vdGU+PENpdGU+PEF1dGhvcj5DYXJkaW5pPC9BdXRob3I+PFllYXI+MjAxNTwvWWVhcj48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</w:fldData>
        </w:fldChar>
      </w:r>
      <w:r w:rsidR="00D835BE">
        <w:instrText xml:space="preserve"> ADDIN EN.CITE </w:instrText>
      </w:r>
      <w:r w:rsidR="00D835BE">
        <w:fldChar w:fldCharType="begin">
          <w:fldData xml:space="preserve">PEVuZE5vdGU+PENpdGU+PEF1dGhvcj5DYXJkaW5pPC9BdXRob3I+PFllYXI+MjAxNTwvWWVhcj48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</w:fldData>
        </w:fldChar>
      </w:r>
      <w:r w:rsidR="00D835BE">
        <w:instrText xml:space="preserve"> ADDIN EN.CITE.DATA </w:instrText>
      </w:r>
      <w:r w:rsidR="00D835BE">
        <w:fldChar w:fldCharType="end"/>
      </w:r>
      <w:r w:rsidR="00520794">
        <w:fldChar w:fldCharType="separate"/>
      </w:r>
      <w:r w:rsidR="00D835BE">
        <w:rPr>
          <w:noProof/>
        </w:rPr>
        <w:t>(Cardini</w:t>
      </w:r>
      <w:r w:rsidR="00D835BE" w:rsidRPr="00D835BE">
        <w:rPr>
          <w:i/>
          <w:noProof/>
        </w:rPr>
        <w:t xml:space="preserve"> et al.</w:t>
      </w:r>
      <w:r w:rsidR="00D835BE">
        <w:rPr>
          <w:noProof/>
        </w:rPr>
        <w:t>, 2015; Cardini &amp; Polly, 2013; Mitchell</w:t>
      </w:r>
      <w:r w:rsidR="00D835BE" w:rsidRPr="00D835BE">
        <w:rPr>
          <w:i/>
          <w:noProof/>
        </w:rPr>
        <w:t xml:space="preserve"> et al.</w:t>
      </w:r>
      <w:r w:rsidR="00D835BE">
        <w:rPr>
          <w:noProof/>
        </w:rPr>
        <w:t>, 2024a; Tamagnini</w:t>
      </w:r>
      <w:r w:rsidR="00D835BE" w:rsidRPr="00D835BE">
        <w:rPr>
          <w:i/>
          <w:noProof/>
        </w:rPr>
        <w:t xml:space="preserve"> et al.</w:t>
      </w:r>
      <w:r w:rsidR="00D835BE">
        <w:rPr>
          <w:noProof/>
        </w:rPr>
        <w:t>, 2017)</w:t>
      </w:r>
      <w:r w:rsidR="00520794">
        <w:fldChar w:fldCharType="end"/>
      </w:r>
      <w:r>
        <w:t xml:space="preserve">. This pattern, termed craniofacial evolutionary allometry (CREA), </w:t>
      </w:r>
      <w:del w:id="63" w:author="Vera Weisbecker" w:date="2024-04-23T12:46:00Z">
        <w:r w:rsidR="00000000">
          <w:delText>has been found</w:delText>
        </w:r>
      </w:del>
      <w:ins w:id="64" w:author="Vera Weisbecker" w:date="2024-04-23T12:46:00Z">
        <w:r>
          <w:t>exists</w:t>
        </w:r>
      </w:ins>
      <w:r>
        <w:t xml:space="preserve"> in </w:t>
      </w:r>
      <w:del w:id="65" w:author="Vera Weisbecker" w:date="2024-04-23T12:46:00Z">
        <w:r w:rsidR="00000000">
          <w:delText>a diverse range of vertebrates representing</w:delText>
        </w:r>
      </w:del>
      <w:ins w:id="66" w:author="Vera Weisbecker" w:date="2024-04-23T12:46:00Z">
        <w:r>
          <w:t>at least</w:t>
        </w:r>
      </w:ins>
      <w:r>
        <w:t xml:space="preserve"> 11 </w:t>
      </w:r>
      <w:del w:id="67" w:author="Vera Weisbecker" w:date="2024-04-23T12:46:00Z">
        <w:r w:rsidR="00000000">
          <w:delText>different</w:delText>
        </w:r>
      </w:del>
      <w:ins w:id="68" w:author="Vera Weisbecker" w:date="2024-04-23T12:46:00Z">
        <w:r>
          <w:t>vertebrate</w:t>
        </w:r>
      </w:ins>
      <w:r>
        <w:t xml:space="preserve"> orders, especially those of mammals</w:t>
      </w:r>
      <w:r w:rsidR="007F3A46">
        <w:t xml:space="preserve"> </w:t>
      </w:r>
      <w:r w:rsidR="00520794">
        <w:fldChar w:fldCharType="begin">
          <w:fldData xml:space="preserve">PEVuZE5vdGU+PENpdGU+PEF1dGhvcj5CcmlnaHQ8L0F1dGhvcj48WWVhcj4yMDE2PC9ZZWFyPjxS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</w:fldData>
        </w:fldChar>
      </w:r>
      <w:r w:rsidR="00D835BE">
        <w:instrText xml:space="preserve"> ADDIN EN.CITE </w:instrText>
      </w:r>
      <w:r w:rsidR="00D835BE">
        <w:fldChar w:fldCharType="begin">
          <w:fldData xml:space="preserve">PEVuZE5vdGU+PENpdGU+PEF1dGhvcj5CcmlnaHQ8L0F1dGhvcj48WWVhcj4yMDE2PC9ZZWFyPjxS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</w:fldData>
        </w:fldChar>
      </w:r>
      <w:r w:rsidR="00D835BE">
        <w:instrText xml:space="preserve"> ADDIN EN.CITE.DATA </w:instrText>
      </w:r>
      <w:r w:rsidR="00D835BE">
        <w:fldChar w:fldCharType="end"/>
      </w:r>
      <w:r w:rsidR="00520794">
        <w:fldChar w:fldCharType="separate"/>
      </w:r>
      <w:r w:rsidR="00D835BE">
        <w:rPr>
          <w:noProof/>
        </w:rPr>
        <w:t>(Bright</w:t>
      </w:r>
      <w:r w:rsidR="00D835BE" w:rsidRPr="00D835BE">
        <w:rPr>
          <w:i/>
          <w:noProof/>
        </w:rPr>
        <w:t xml:space="preserve"> et al.</w:t>
      </w:r>
      <w:r w:rsidR="00D835BE">
        <w:rPr>
          <w:noProof/>
        </w:rPr>
        <w:t>, 2016; Cardini, 2019)</w:t>
      </w:r>
      <w:r w:rsidR="00520794">
        <w:fldChar w:fldCharType="end"/>
      </w:r>
      <w:del w:id="69" w:author="Vera Weisbecker" w:date="2024-04-23T12:46:00Z">
        <w:r w:rsidR="00000000">
          <w:delText xml:space="preserve">. </w:delText>
        </w:r>
      </w:del>
      <w:ins w:id="70" w:author="Vera Weisbecker" w:date="2024-04-23T12:46:00Z">
        <w:r w:rsidR="0054731A">
          <w:t xml:space="preserve">, but the origins of this pattern have been unclear </w:t>
        </w:r>
      </w:ins>
      <w:r w:rsidR="00520794">
        <w:fldChar w:fldCharType="begin"/>
      </w:r>
      <w:r w:rsidR="00D835BE">
        <w:instrText xml:space="preserve"> ADDIN EN.CITE &lt;EndNote&gt;&lt;Cite&gt;&lt;Author&gt;Cardini&lt;/Author&gt;&lt;Year&gt;2019&lt;/Year&gt;&lt;RecNum&gt;3&lt;/RecNum&gt;&lt;Prefix&gt;e.g. &lt;/Prefix&gt;&lt;DisplayText&gt;(e.g. Cardini, 2019)&lt;/DisplayText&gt;&lt;record&gt;&lt;rec-number&gt;3&lt;/rec-number&gt;&lt;foreign-keys&gt;&lt;key app="EN" db-id="p9vfsf2vj2tvwjevww9pzwfazxfv5txvw5ap" timestamp="1709692331"&gt;3&lt;/key&gt;&lt;/foreign-keys&gt;&lt;ref-type name="Journal Article"&gt;17&lt;/ref-type&gt;&lt;contributors&gt;&lt;authors&gt;&lt;author&gt;Cardini, A.&lt;/author&gt;&lt;/authors&gt;&lt;/contributors&gt;&lt;titles&gt;&lt;title&gt;Craniofacial allometry is a rule in evolutionary radiations of placentals&lt;/title&gt;&lt;secondary-title&gt;Evolutionary Biology&lt;/secondary-title&gt;&lt;/titles&gt;&lt;periodical&gt;&lt;full-title&gt;Evolutionary Biology&lt;/full-title&gt;&lt;/periodical&gt;&lt;pages&gt;239-248&lt;/pages&gt;&lt;volume&gt;46&lt;/volume&gt;&lt;number&gt;3&lt;/number&gt;&lt;dates&gt;&lt;year&gt;2019&lt;/year&gt;&lt;pub-dates&gt;&lt;date&gt;2019/09/01&lt;/date&gt;&lt;/pub-dates&gt;&lt;/dates&gt;&lt;isbn&gt;1934-2845&lt;/isbn&gt;&lt;urls&gt;&lt;related-urls&gt;&lt;url&gt;https://doi.org/10.1007/s11692-019-09477-7&lt;/url&gt;&lt;/related-urls&gt;&lt;/urls&gt;&lt;electronic-resource-num&gt;https://doi.org/10.1007/s11692-019-09477-7&lt;/electronic-resource-num&gt;&lt;/record&gt;&lt;/Cite&gt;&lt;/EndNote&gt;</w:instrText>
      </w:r>
      <w:r w:rsidR="00520794">
        <w:fldChar w:fldCharType="separate"/>
      </w:r>
      <w:r w:rsidR="00D835BE">
        <w:rPr>
          <w:noProof/>
        </w:rPr>
        <w:t>(e.g. Cardini, 2019)</w:t>
      </w:r>
      <w:r w:rsidR="00520794">
        <w:fldChar w:fldCharType="end"/>
      </w:r>
    </w:p>
    <w:p w14:paraId="6F48F2EB" w14:textId="602B066B" w:rsidR="00A60FB2" w:rsidRDefault="00A60FB2">
      <w:pPr>
        <w:spacing w:line="480" w:lineRule="auto"/>
        <w:rPr>
          <w:ins w:id="71" w:author="Vera Weisbecker" w:date="2024-04-23T12:46:00Z"/>
        </w:rPr>
      </w:pPr>
      <w:r>
        <w:tab/>
      </w:r>
      <w:r w:rsidR="00520794">
        <w:fldChar w:fldCharType="begin"/>
      </w:r>
      <w:r w:rsidR="00D835BE">
        <w:instrText xml:space="preserve"> ADDIN EN.CITE &lt;EndNote&gt;&lt;Cite AuthorYear="1"&gt;&lt;Author&gt;Mitchell&lt;/Author&gt;&lt;Year&gt;2024&lt;/Year&gt;&lt;RecNum&gt;94&lt;/RecNum&gt;&lt;DisplayText&gt;Mitchell&lt;style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xml:space="preserve"> (2024b)</w:t>
      </w:r>
      <w:r w:rsidR="00520794">
        <w:fldChar w:fldCharType="end"/>
      </w:r>
      <w:r>
        <w:t xml:space="preserve"> suggested that CREA </w:t>
      </w:r>
      <w:del w:id="72" w:author="Vera Weisbecker" w:date="2024-04-23T12:46:00Z">
        <w:r w:rsidR="00E2433D">
          <w:delText>patterns are</w:delText>
        </w:r>
      </w:del>
      <w:ins w:id="73" w:author="Vera Weisbecker" w:date="2024-04-23T12:46:00Z">
        <w:r>
          <w:t>is</w:t>
        </w:r>
      </w:ins>
      <w:r>
        <w:t xml:space="preserve"> likely a product of bite force allometry</w:t>
      </w:r>
      <w:del w:id="74" w:author="Vera Weisbecker" w:date="2024-04-23T12:46:00Z">
        <w:r w:rsidR="000D500A">
          <w:delText xml:space="preserve"> and</w:delText>
        </w:r>
      </w:del>
      <w:ins w:id="75" w:author="Vera Weisbecker" w:date="2024-04-23T12:46:00Z">
        <w:r>
          <w:t>,</w:t>
        </w:r>
      </w:ins>
      <w:r>
        <w:t xml:space="preserve"> phylogenetic niche conservatism</w:t>
      </w:r>
      <w:del w:id="76" w:author="Vera Weisbecker" w:date="2024-04-23T12:46:00Z">
        <w:r w:rsidR="000D500A">
          <w:delText>.</w:delText>
        </w:r>
      </w:del>
      <w:ins w:id="77" w:author="Vera Weisbecker" w:date="2024-04-23T12:46:00Z">
        <w:r>
          <w:t>, and potentially negative scaling of the braincase.</w:t>
        </w:r>
      </w:ins>
      <w:r>
        <w:t xml:space="preserve"> Briefly, closely related species tend to </w:t>
      </w:r>
      <w:del w:id="78" w:author="Vera Weisbecker" w:date="2024-04-23T12:46:00Z">
        <w:r w:rsidR="000D500A">
          <w:delText>have</w:delText>
        </w:r>
        <w:r w:rsidR="002453A9">
          <w:delText xml:space="preserve"> similar diets and are thus likely to encounter</w:delText>
        </w:r>
      </w:del>
      <w:ins w:id="79" w:author="Vera Weisbecker" w:date="2024-04-23T12:46:00Z">
        <w:r>
          <w:t>obtain and process</w:t>
        </w:r>
      </w:ins>
      <w:r>
        <w:t xml:space="preserve"> foods with similar mechanical properties, </w:t>
      </w:r>
      <w:del w:id="80" w:author="Vera Weisbecker" w:date="2024-04-23T12:46:00Z">
        <w:r w:rsidR="002453A9">
          <w:delText xml:space="preserve">such as hardness. For similar food items, a small and </w:delText>
        </w:r>
      </w:del>
      <w:ins w:id="81" w:author="Vera Weisbecker" w:date="2024-04-23T12:46:00Z">
        <w:r>
          <w:t xml:space="preserve">so that </w:t>
        </w:r>
      </w:ins>
      <w:r>
        <w:t xml:space="preserve">a large species </w:t>
      </w:r>
      <w:del w:id="82" w:author="Vera Weisbecker" w:date="2024-04-23T12:46:00Z">
        <w:r w:rsidR="002453A9">
          <w:delText>therefore have</w:delText>
        </w:r>
      </w:del>
      <w:ins w:id="83" w:author="Vera Weisbecker" w:date="2024-04-23T12:46:00Z">
        <w:r>
          <w:t>needs</w:t>
        </w:r>
      </w:ins>
      <w:r>
        <w:t xml:space="preserve"> to apply the same absolute bite </w:t>
      </w:r>
      <w:del w:id="84" w:author="Vera Weisbecker" w:date="2024-04-23T12:46:00Z">
        <w:r w:rsidR="002453A9">
          <w:delText xml:space="preserve">force, but </w:delText>
        </w:r>
      </w:del>
      <w:ins w:id="85" w:author="Vera Weisbecker" w:date="2024-04-23T12:46:00Z">
        <w:r>
          <w:t xml:space="preserve">forces to a food item as a small species. However, </w:t>
        </w:r>
      </w:ins>
      <w:r>
        <w:t xml:space="preserve">the mechanical demand on the cranium will be lower for </w:t>
      </w:r>
      <w:del w:id="86" w:author="Vera Weisbecker" w:date="2024-04-23T12:46:00Z">
        <w:r w:rsidR="002453A9">
          <w:delText xml:space="preserve">the </w:delText>
        </w:r>
      </w:del>
      <w:r>
        <w:t xml:space="preserve">larger species </w:t>
      </w:r>
      <w:del w:id="87" w:author="Vera Weisbecker" w:date="2024-04-23T12:46:00Z">
        <w:r w:rsidR="002453A9">
          <w:delText xml:space="preserve">simply </w:delText>
        </w:r>
      </w:del>
      <w:r>
        <w:t xml:space="preserve">because of </w:t>
      </w:r>
      <w:del w:id="88" w:author="Vera Weisbecker" w:date="2024-04-23T12:46:00Z">
        <w:r w:rsidR="002453A9">
          <w:delText>its</w:delText>
        </w:r>
      </w:del>
      <w:ins w:id="89" w:author="Vera Weisbecker" w:date="2024-04-23T12:46:00Z">
        <w:r>
          <w:t>their</w:t>
        </w:r>
      </w:ins>
      <w:r>
        <w:t xml:space="preserve"> larger size. </w:t>
      </w:r>
      <w:r w:rsidR="00520794">
        <w:fldChar w:fldCharType="begin"/>
      </w:r>
      <w:r w:rsidR="00D835BE">
        <w:instrText xml:space="preserve"> ADDIN EN.CITE &lt;EndNote&gt;&lt;Cite AuthorYear="1"&gt;&lt;Author&gt;Mitchell&lt;/Author&gt;&lt;Year&gt;2024&lt;/Year&gt;&lt;RecNum&gt;94&lt;/RecNum&gt;&lt;DisplayText&gt;Mitchell&lt;style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xml:space="preserve"> (2024b)</w:t>
      </w:r>
      <w:r w:rsidR="00520794">
        <w:fldChar w:fldCharType="end"/>
      </w:r>
      <w:del w:id="90" w:author="Vera Weisbecker" w:date="2024-04-23T12:46:00Z">
        <w:r w:rsidR="002453A9">
          <w:delText xml:space="preserve">This would allow </w:delText>
        </w:r>
      </w:del>
      <w:ins w:id="91" w:author="Vera Weisbecker" w:date="2024-04-23T12:46:00Z">
        <w:r w:rsidR="002C6521">
          <w:t xml:space="preserve"> thus argued that </w:t>
        </w:r>
      </w:ins>
      <w:r w:rsidR="002C6521">
        <w:t xml:space="preserve">larger species </w:t>
      </w:r>
      <w:del w:id="92" w:author="Vera Weisbecker" w:date="2024-04-23T12:46:00Z">
        <w:r w:rsidR="002453A9">
          <w:delText>to</w:delText>
        </w:r>
      </w:del>
      <w:ins w:id="93" w:author="Vera Weisbecker" w:date="2024-04-23T12:46:00Z">
        <w:r w:rsidR="002C6521">
          <w:t>can</w:t>
        </w:r>
      </w:ins>
      <w:r w:rsidR="002C6521">
        <w:t xml:space="preserve"> </w:t>
      </w:r>
      <w:r>
        <w:t xml:space="preserve">sacrifice some capacity for bite force generation in </w:t>
      </w:r>
      <w:del w:id="94" w:author="Vera Weisbecker" w:date="2024-04-23T12:46:00Z">
        <w:r w:rsidR="000D500A">
          <w:delText xml:space="preserve">their craniofacial architecture in </w:delText>
        </w:r>
      </w:del>
      <w:r>
        <w:t xml:space="preserve">response </w:t>
      </w:r>
      <w:del w:id="95" w:author="Vera Weisbecker" w:date="2024-04-23T12:46:00Z">
        <w:r w:rsidR="000D500A">
          <w:delText>of</w:delText>
        </w:r>
      </w:del>
      <w:ins w:id="96" w:author="Vera Weisbecker" w:date="2024-04-23T12:46:00Z">
        <w:r>
          <w:t>to</w:t>
        </w:r>
      </w:ins>
      <w:r>
        <w:t xml:space="preserve"> other </w:t>
      </w:r>
      <w:r>
        <w:lastRenderedPageBreak/>
        <w:t>selective pressures</w:t>
      </w:r>
      <w:del w:id="97" w:author="Vera Weisbecker" w:date="2024-04-23T12:46:00Z">
        <w:r w:rsidR="002453A9">
          <w:delText>. This trade-off appears to most commonly manifest as the CREA pattern of</w:delText>
        </w:r>
      </w:del>
      <w:ins w:id="98" w:author="Vera Weisbecker" w:date="2024-04-23T12:46:00Z">
        <w:r>
          <w:t xml:space="preserve">, </w:t>
        </w:r>
        <w:r w:rsidR="002C6521">
          <w:t>which could cause the</w:t>
        </w:r>
      </w:ins>
      <w:r>
        <w:t xml:space="preserve"> more gracile </w:t>
      </w:r>
      <w:del w:id="99" w:author="Vera Weisbecker" w:date="2024-04-23T12:46:00Z">
        <w:r w:rsidR="002453A9">
          <w:delText>crania</w:delText>
        </w:r>
        <w:r w:rsidR="000D500A">
          <w:delText xml:space="preserve"> </w:delText>
        </w:r>
        <w:r w:rsidR="00E2433D">
          <w:delText>, but can arise due to differing selection pressure</w:delText>
        </w:r>
        <w:r w:rsidR="000D500A">
          <w:delText xml:space="preserve">. Under this </w:delText>
        </w:r>
        <w:r w:rsidR="002453A9">
          <w:delText>scenario</w:delText>
        </w:r>
        <w:r w:rsidR="000D500A">
          <w:delText xml:space="preserve">, morphological shifts in cranial morphology that deviate from </w:delText>
        </w:r>
        <w:r w:rsidR="00E2433D">
          <w:delText>conserved allometry</w:delText>
        </w:r>
        <w:r w:rsidR="000D500A">
          <w:delText xml:space="preserve"> pattern</w:delText>
        </w:r>
        <w:r w:rsidR="00E2433D">
          <w:delText xml:space="preserve">s of </w:delText>
        </w:r>
      </w:del>
      <w:r>
        <w:t xml:space="preserve">facial </w:t>
      </w:r>
      <w:ins w:id="100" w:author="Vera Weisbecker" w:date="2024-04-23T12:46:00Z">
        <w:r>
          <w:t xml:space="preserve">skeletons that are part of the CREA pattern </w:t>
        </w:r>
      </w:ins>
      <w:r w:rsidR="00520794">
        <w:fldChar w:fldCharType="begin"/>
      </w:r>
      <w:r w:rsidR="00D835BE">
        <w:instrText xml:space="preserve"> ADDIN EN.CITE &lt;EndNote&gt;&lt;Cite&gt;&lt;Author&gt;Mitchell&lt;/Author&gt;&lt;Year&gt;2024&lt;/Year&gt;&lt;RecNum&gt;94&lt;/RecNum&gt;&lt;DisplayText&gt;(Mitchell&lt;style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2024b)</w:t>
      </w:r>
      <w:r w:rsidR="00520794">
        <w:fldChar w:fldCharType="end"/>
      </w:r>
      <w:ins w:id="101" w:author="Vera Weisbecker" w:date="2024-04-23T12:46:00Z">
        <w:r>
          <w:t xml:space="preserve">. Independently, the negative scaling of brain and orbit size will reduce the relative size of vault and orbital area, further increasing the appearance of facial elongation </w:t>
        </w:r>
      </w:ins>
      <w:r w:rsidR="00520794">
        <w:fldChar w:fldCharType="begin"/>
      </w:r>
      <w:r w:rsidR="00D835BE">
        <w:instrText xml:space="preserve"> ADDIN EN.CITE &lt;EndNote&gt;&lt;Cite&gt;&lt;Author&gt;Mitchell&lt;/Author&gt;&lt;Year&gt;2024&lt;/Year&gt;&lt;RecNum&gt;94&lt;/RecNum&gt;&lt;DisplayText&gt;(Mitchell&lt;style face="italic"&gt; et al.&lt;/style&gt;, 2024b; e.g. Radinsky, 1985, among many others)&lt;/DisplayText&gt;&lt;record&gt;&lt;rec-number&gt;94&lt;/rec-number&gt;&lt;foreign-keys&gt;&lt;key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Cite&gt;&lt;Author&gt;Radinsky&lt;/Author&gt;&lt;Year&gt;1985&lt;/Year&gt;&lt;RecNum&gt;88&lt;/RecNum&gt;&lt;Prefix&gt;e.g. &lt;/Prefix&gt;&lt;Suffix&gt;`, among many others&lt;/Suffix&gt;&lt;record&gt;&lt;rec-number&gt;88&lt;/rec-number&gt;&lt;foreign-keys&gt;&lt;key app="EN" db-id="p9vfsf2vj2tvwjevww9pzwfazxfv5txvw5ap" timestamp="1713334966"&gt;88&lt;/key&gt;&lt;/foreign-keys&gt;&lt;ref-type name="Journal Article"&gt;17&lt;/ref-type&gt;&lt;contributors&gt;&lt;authors&gt;&lt;author&gt;Radinsky, LB&lt;/author&gt;&lt;/authors&gt;&lt;/contributors&gt;&lt;titles&gt;&lt;title&gt;Approaches in evolutionary morphology: a search for patterns&lt;/title&gt;&lt;secondary-title&gt;Annual Review of Ecology and Systematics&lt;/secondary-title&gt;&lt;/titles&gt;&lt;periodical&gt;&lt;full-title&gt;Annual Review of Ecology and Systematics&lt;/full-title&gt;&lt;/periodical&gt;&lt;pages&gt;1-14&lt;/pages&gt;&lt;volume&gt;16&lt;/volume&gt;&lt;number&gt;1&lt;/number&gt;&lt;dates&gt;&lt;year&gt;1985&lt;/year&gt;&lt;/dates&gt;&lt;isbn&gt;0066-4162&lt;/isbn&gt;&lt;urls&gt;&lt;/urls&gt;&lt;/record&gt;&lt;/Cite&gt;&lt;/EndNote&gt;</w:instrText>
      </w:r>
      <w:r w:rsidR="00520794">
        <w:fldChar w:fldCharType="separate"/>
      </w:r>
      <w:r w:rsidR="00D835BE">
        <w:rPr>
          <w:noProof/>
        </w:rPr>
        <w:t>(Mitchell</w:t>
      </w:r>
      <w:r w:rsidR="00D835BE" w:rsidRPr="00D835BE">
        <w:rPr>
          <w:i/>
          <w:noProof/>
        </w:rPr>
        <w:t xml:space="preserve"> et al.</w:t>
      </w:r>
      <w:r w:rsidR="00D835BE">
        <w:rPr>
          <w:noProof/>
        </w:rPr>
        <w:t>, 2024b; e.g. Radinsky, 1985, among many others)</w:t>
      </w:r>
      <w:r w:rsidR="00520794">
        <w:fldChar w:fldCharType="end"/>
      </w:r>
      <w:ins w:id="102" w:author="Vera Weisbecker" w:date="2024-04-23T12:46:00Z">
        <w:r>
          <w:t>.</w:t>
        </w:r>
      </w:ins>
    </w:p>
    <w:p w14:paraId="5C9C2611" w14:textId="0110FDA2" w:rsidR="00A60FB2" w:rsidRDefault="00E51AAA" w:rsidP="00E51AAA">
      <w:pPr>
        <w:spacing w:line="480" w:lineRule="auto"/>
        <w:ind w:firstLine="720"/>
      </w:pPr>
      <w:ins w:id="103" w:author="Vera Weisbecker" w:date="2024-04-23T12:46:00Z">
        <w:r>
          <w:t xml:space="preserve">Many studies of mammalian cranial shape evolution are consistent with the concept of CREA as a result of biomechanics </w:t>
        </w:r>
      </w:ins>
      <w:r w:rsidR="00912E80">
        <w:fldChar w:fldCharType="begin">
          <w:fldData xml:space="preserve">PEVuZE5vdGU+PENpdGU+PEF1dGhvcj5DYXJkaW5pPC9BdXRob3I+PFllYXI+MjAxNTwvWWVhcj48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</w:fldData>
        </w:fldChar>
      </w:r>
      <w:r w:rsidR="00D835BE">
        <w:instrText xml:space="preserve"> ADDIN EN.CITE </w:instrText>
      </w:r>
      <w:r w:rsidR="00D835BE">
        <w:fldChar w:fldCharType="begin">
          <w:fldData xml:space="preserve">PEVuZE5vdGU+PENpdGU+PEF1dGhvcj5DYXJkaW5pPC9BdXRob3I+PFllYXI+MjAxNTwvWWVhcj48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</w:fldData>
        </w:fldChar>
      </w:r>
      <w:r w:rsidR="00D835BE">
        <w:instrText xml:space="preserve"> ADDIN EN.CITE.DATA </w:instrText>
      </w:r>
      <w:r w:rsidR="00D835BE">
        <w:fldChar w:fldCharType="end"/>
      </w:r>
      <w:r w:rsidR="00912E80">
        <w:fldChar w:fldCharType="separate"/>
      </w:r>
      <w:r w:rsidR="00D835BE">
        <w:rPr>
          <w:noProof/>
        </w:rPr>
        <w:t>(e.g. Cardini</w:t>
      </w:r>
      <w:r w:rsidR="00D835BE" w:rsidRPr="00D835BE">
        <w:rPr>
          <w:i/>
          <w:noProof/>
        </w:rPr>
        <w:t xml:space="preserve"> et al.</w:t>
      </w:r>
      <w:r w:rsidR="00D835BE">
        <w:rPr>
          <w:noProof/>
        </w:rPr>
        <w:t>, 2015; Figueirido</w:t>
      </w:r>
      <w:r w:rsidR="00D835BE" w:rsidRPr="00D835BE">
        <w:rPr>
          <w:i/>
          <w:noProof/>
        </w:rPr>
        <w:t xml:space="preserve"> et al.</w:t>
      </w:r>
      <w:r w:rsidR="00D835BE">
        <w:rPr>
          <w:noProof/>
        </w:rPr>
        <w:t>, 2013; Figueirido</w:t>
      </w:r>
      <w:r w:rsidR="00D835BE" w:rsidRPr="00D835BE">
        <w:rPr>
          <w:i/>
          <w:noProof/>
        </w:rPr>
        <w:t xml:space="preserve"> et al.</w:t>
      </w:r>
      <w:r w:rsidR="00D835BE">
        <w:rPr>
          <w:noProof/>
        </w:rPr>
        <w:t>, 2014; Tamagnini</w:t>
      </w:r>
      <w:r w:rsidR="00D835BE" w:rsidRPr="00D835BE">
        <w:rPr>
          <w:i/>
          <w:noProof/>
        </w:rPr>
        <w:t xml:space="preserve"> et al.</w:t>
      </w:r>
      <w:r w:rsidR="00D835BE">
        <w:rPr>
          <w:noProof/>
        </w:rPr>
        <w:t>, 2017; Tamagnini</w:t>
      </w:r>
      <w:r w:rsidR="00D835BE" w:rsidRPr="00D835BE">
        <w:rPr>
          <w:i/>
          <w:noProof/>
        </w:rPr>
        <w:t xml:space="preserve"> et al.</w:t>
      </w:r>
      <w:r w:rsidR="00D835BE">
        <w:rPr>
          <w:noProof/>
        </w:rPr>
        <w:t>, 2023)</w:t>
      </w:r>
      <w:r w:rsidR="00912E80">
        <w:fldChar w:fldCharType="end"/>
      </w:r>
      <w:ins w:id="104" w:author="Vera Weisbecker" w:date="2024-04-23T12:46:00Z">
        <w:r>
          <w:t>,</w:t>
        </w:r>
        <w:r w:rsidR="0056634F" w:rsidRPr="0056634F">
          <w:t xml:space="preserve"> </w:t>
        </w:r>
        <w:r>
          <w:t xml:space="preserve">and the effect was recently </w:t>
        </w:r>
        <w:r w:rsidR="0056634F" w:rsidRPr="0056634F">
          <w:t>demonstrated in a genus of marsupial rock-</w:t>
        </w:r>
        <w:r w:rsidR="00912E80">
          <w:t xml:space="preserve">wallabies </w:t>
        </w:r>
      </w:ins>
      <w:r w:rsidR="00912E80">
        <w:fldChar w:fldCharType="begin"/>
      </w:r>
      <w:r w:rsidR="00D835BE">
        <w:instrText xml:space="preserve"> ADDIN EN.CITE &lt;EndNote&gt;&lt;Cite&gt;&lt;Author&gt;Mitchell&lt;/Author&gt;&lt;Year&gt;2024&lt;/Year&gt;&lt;RecNum&gt;91&lt;/RecNum&gt;&lt;DisplayText&gt;(Mitchell&lt;style face="italic"&gt; et al.&lt;/style&gt;, 2024a)&lt;/DisplayText&gt;&lt;record&gt;&lt;rec-number&gt;91&lt;/rec-number&gt;&lt;foreign-keys&gt;&lt;key app="EN" db-id="p9vfsf2vj2tvwjevww9pzwfazxfv5txvw5ap" timestamp="1713500220"&gt;91&lt;/key&gt;&lt;/foreign-keys&gt;&lt;ref-type name="Journal Article"&gt;17&lt;/ref-type&gt;&lt;contributors&gt;&lt;authors&gt;&lt;author&gt;Mitchell, D. R.&lt;/author&gt;&lt;author&gt;Potter, Sally&lt;/author&gt;&lt;author&gt;Eldridge, Mark DB&lt;/author&gt;&lt;author&gt;Martin, Meg&lt;/author&gt;&lt;author&gt;Weisbecker, Vera&lt;/author&gt;&lt;/authors&gt;&lt;/contributors&gt;&lt;titles&gt;&lt;title&gt;Functionally mediated cranial allometry evidenced in a genus of rock-wallabies&lt;/title&gt;&lt;secondary-title&gt;Biology Letters&lt;/secondary-title&gt;&lt;/titles&gt;&lt;periodical&gt;&lt;full-title&gt;Biology Letters&lt;/full-title&gt;&lt;/periodical&gt;&lt;pages&gt;20240045&lt;/pages&gt;&lt;volume&gt;20&lt;/volume&gt;&lt;number&gt;3&lt;/number&gt;&lt;dates&gt;&lt;year&gt;2024&lt;/year&gt;&lt;/dates&gt;&lt;isbn&gt;1744-957X&lt;/isbn&gt;&lt;urls&gt;&lt;/urls&gt;&lt;/record&gt;&lt;/Cite&gt;&lt;/EndNote&gt;</w:instrText>
      </w:r>
      <w:r w:rsidR="00912E80">
        <w:fldChar w:fldCharType="separate"/>
      </w:r>
      <w:r w:rsidR="00D835BE">
        <w:rPr>
          <w:noProof/>
        </w:rPr>
        <w:t>(Mitchell</w:t>
      </w:r>
      <w:r w:rsidR="00D835BE" w:rsidRPr="00D835BE">
        <w:rPr>
          <w:i/>
          <w:noProof/>
        </w:rPr>
        <w:t xml:space="preserve"> et al.</w:t>
      </w:r>
      <w:r w:rsidR="00D835BE">
        <w:rPr>
          <w:noProof/>
        </w:rPr>
        <w:t>, 2024a)</w:t>
      </w:r>
      <w:r w:rsidR="00912E80">
        <w:fldChar w:fldCharType="end"/>
      </w:r>
      <w:ins w:id="105" w:author="Vera Weisbecker" w:date="2024-04-23T12:46:00Z">
        <w:r w:rsidR="0056634F">
          <w:t>. However, t</w:t>
        </w:r>
        <w:r w:rsidR="00A60FB2">
          <w:t xml:space="preserve">he view in </w:t>
        </w:r>
      </w:ins>
      <w:r w:rsidR="00912E80">
        <w:fldChar w:fldCharType="begin"/>
      </w:r>
      <w:r w:rsidR="00D835BE">
        <w:instrText xml:space="preserve"> ADDIN EN.CITE &lt;EndNote&gt;&lt;Cite AuthorYear="1"&gt;&lt;Author&gt;Mitchell&lt;/Author&gt;&lt;Year&gt;2024&lt;/Year&gt;&lt;RecNum&gt;94&lt;/RecNum&gt;&lt;DisplayText&gt;Mitchell&lt;style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912E80">
        <w:fldChar w:fldCharType="separate"/>
      </w:r>
      <w:r w:rsidR="00D835BE">
        <w:rPr>
          <w:noProof/>
        </w:rPr>
        <w:t>Mitchell</w:t>
      </w:r>
      <w:r w:rsidR="00D835BE" w:rsidRPr="00D835BE">
        <w:rPr>
          <w:i/>
          <w:noProof/>
        </w:rPr>
        <w:t xml:space="preserve"> et al.</w:t>
      </w:r>
      <w:r w:rsidR="00D835BE">
        <w:rPr>
          <w:noProof/>
        </w:rPr>
        <w:t xml:space="preserve"> (2024b)</w:t>
      </w:r>
      <w:r w:rsidR="00912E80">
        <w:fldChar w:fldCharType="end"/>
      </w:r>
      <w:del w:id="106" w:author="Vera Weisbecker" w:date="2024-04-23T12:46:00Z">
        <w:r w:rsidR="00E2433D">
          <w:delText>gracility</w:delText>
        </w:r>
        <w:r w:rsidR="000D500A">
          <w:delText xml:space="preserve"> are only predicted to occur in association with substantial</w:delText>
        </w:r>
      </w:del>
      <w:ins w:id="107" w:author="Vera Weisbecker" w:date="2024-04-23T12:46:00Z">
        <w:r w:rsidR="00912E80">
          <w:t xml:space="preserve"> </w:t>
        </w:r>
        <w:r w:rsidR="00A60FB2">
          <w:t>suggests that CREA reflects one part of biomechanical evolution as far as it pertains to allometry, but that</w:t>
        </w:r>
      </w:ins>
      <w:r w:rsidR="00A60FB2">
        <w:t xml:space="preserve"> changes in </w:t>
      </w:r>
      <w:ins w:id="108" w:author="Vera Weisbecker" w:date="2024-04-23T12:46:00Z">
        <w:r w:rsidR="00A60FB2">
          <w:t>dietary regime will result in shape changes not captured by CRE</w:t>
        </w:r>
        <w:r w:rsidR="00C92EB2">
          <w:t xml:space="preserve">A. This is indeed the case for a range of mammals covered in </w:t>
        </w:r>
      </w:ins>
      <w:r w:rsidR="00520794">
        <w:fldChar w:fldCharType="begin"/>
      </w:r>
      <w:r w:rsidR="00D835BE">
        <w:instrText xml:space="preserve"> ADDIN EN.CITE &lt;EndNote&gt;&lt;Cite AuthorYear="1"&gt;&lt;Author&gt;Mitchell&lt;/Author&gt;&lt;Year&gt;2024&lt;/Year&gt;&lt;RecNum&gt;94&lt;/RecNum&gt;&lt;DisplayText&gt;Mitchell&lt;style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xml:space="preserve"> (2024b)</w:t>
      </w:r>
      <w:r w:rsidR="00520794">
        <w:fldChar w:fldCharType="end"/>
      </w:r>
      <w:ins w:id="109" w:author="Vera Weisbecker" w:date="2024-04-23T12:46:00Z">
        <w:r w:rsidR="00C92EB2">
          <w:t xml:space="preserve"> and particularly well-documented in felids </w:t>
        </w:r>
      </w:ins>
      <w:r w:rsidR="00520794">
        <w:fldChar w:fldCharType="begin"/>
      </w:r>
      <w:r w:rsidR="00D835BE">
        <w:instrText xml:space="preserve"> ADDIN EN.CITE &lt;EndNote&gt;&lt;Cite&gt;&lt;Author&gt;Tamagnini&lt;/Author&gt;&lt;Year&gt;2017&lt;/Year&gt;&lt;RecNum&gt;87&lt;/RecNum&gt;&lt;DisplayText&gt;(Tamagnini&lt;style face="italic"&gt; et al.&lt;/style&gt;, 2017; Tamagnini&lt;style face="italic"&gt; et al.&lt;/style&gt;, 2023)&lt;/DisplayText&gt;&lt;record&gt;&lt;rec-number&gt;87&lt;/rec-number&gt;&lt;foreign-keys&gt;&lt;key app="EN" db-id="p9vfsf2vj2tvwjevww9pzwfazxfv5txvw5ap" timestamp="1713332828"&gt;87&lt;/key&gt;&lt;/foreign-keys&gt;&lt;ref-type name="Journal Article"&gt;17&lt;/ref-type&gt;&lt;contributors&gt;&lt;authors&gt;&lt;author&gt;Tamagnini, Davide&lt;/author&gt;&lt;author&gt;Meloro, Carlo&lt;/author&gt;&lt;author&gt;Cardini, Andrea&lt;/author&gt;&lt;/authors&gt;&lt;/contributors&gt;&lt;titles&gt;&lt;title&gt;Anyone with a long-face? Craniofacial evolutionary allometry (CREA) in a family of short-faced mammals, the Felidae&lt;/title&gt;&lt;secondary-title&gt;Evolutionary Biology&lt;/secondary-title&gt;&lt;/titles&gt;&lt;periodical&gt;&lt;full-title&gt;Evolutionary Biology&lt;/full-title&gt;&lt;/periodical&gt;&lt;pages&gt;476-495&lt;/pages&gt;&lt;volume&gt;44&lt;/volume&gt;&lt;number&gt;4&lt;/number&gt;&lt;dates&gt;&lt;year&gt;2017&lt;/year&gt;&lt;/dates&gt;&lt;isbn&gt;0071-3260&lt;/isbn&gt;&lt;urls&gt;&lt;/urls&gt;&lt;/record&gt;&lt;/Cite&gt;&lt;Cite&gt;&lt;Author&gt;Tamagnini&lt;/Author&gt;&lt;Year&gt;2023&lt;/Year&gt;&lt;RecNum&gt;85&lt;/RecNum&gt;&lt;record&gt;&lt;rec-number&gt;85&lt;/rec-number&gt;&lt;foreign-keys&gt;&lt;key app="EN" db-id="p9vfsf2vj2tvwjevww9pzwfazxfv5txvw5ap" timestamp="1713332825"&gt;85&lt;/key&gt;&lt;/foreign-keys&gt;&lt;ref-type name="Journal Article"&gt;17&lt;/ref-type&gt;&lt;contributors&gt;&lt;authors&gt;&lt;author&gt;Tamagnini, Davide&lt;/author&gt;&lt;author&gt;Michaud, Margot&lt;/author&gt;&lt;author&gt;Meloro, Carlo&lt;/author&gt;&lt;author&gt;Raia, Pasquale&lt;/author&gt;&lt;author&gt;Soibelzon, Leopoldo&lt;/author&gt;&lt;author&gt;Tambusso, P Sebastián&lt;/author&gt;&lt;author&gt;Varela, Luciano&lt;/author&gt;&lt;author&gt;Maiorano, Luigi&lt;/author&gt;&lt;/authors&gt;&lt;/contributors&gt;&lt;titles&gt;&lt;title&gt;Conical and sabertoothed cats as an exception to craniofacial evolutionary allometry&lt;/title&gt;&lt;secondary-title&gt;Scientific Reports&lt;/secondary-title&gt;&lt;/titles&gt;&lt;periodical&gt;&lt;full-title&gt;Scientific Reports&lt;/full-title&gt;&lt;/periodical&gt;&lt;pages&gt;13571&lt;/pages&gt;&lt;volume&gt;13&lt;/volume&gt;&lt;number&gt;1&lt;/number&gt;&lt;dates&gt;&lt;year&gt;2023&lt;/year&gt;&lt;/dates&gt;&lt;isbn&gt;2045-2322&lt;/isbn&gt;&lt;urls&gt;&lt;/urls&gt;&lt;/record&gt;&lt;/Cite&gt;&lt;/EndNote&gt;</w:instrText>
      </w:r>
      <w:r w:rsidR="00520794">
        <w:fldChar w:fldCharType="separate"/>
      </w:r>
      <w:r w:rsidR="00D835BE">
        <w:rPr>
          <w:noProof/>
        </w:rPr>
        <w:t>(Tamagnini</w:t>
      </w:r>
      <w:r w:rsidR="00D835BE" w:rsidRPr="00D835BE">
        <w:rPr>
          <w:i/>
          <w:noProof/>
        </w:rPr>
        <w:t xml:space="preserve"> et al.</w:t>
      </w:r>
      <w:r w:rsidR="00D835BE">
        <w:rPr>
          <w:noProof/>
        </w:rPr>
        <w:t>, 2017; Tamagnini</w:t>
      </w:r>
      <w:r w:rsidR="00D835BE" w:rsidRPr="00D835BE">
        <w:rPr>
          <w:i/>
          <w:noProof/>
        </w:rPr>
        <w:t xml:space="preserve"> et al.</w:t>
      </w:r>
      <w:r w:rsidR="00D835BE">
        <w:rPr>
          <w:noProof/>
        </w:rPr>
        <w:t>, 2023)</w:t>
      </w:r>
      <w:r w:rsidR="00520794">
        <w:fldChar w:fldCharType="end"/>
      </w:r>
      <w:del w:id="110" w:author="Vera Weisbecker" w:date="2024-04-23T12:46:00Z">
        <w:r w:rsidR="000D500A">
          <w:delText>ecology that alter bite force demands, regardless of body size</w:delText>
        </w:r>
      </w:del>
      <w:ins w:id="111" w:author="Vera Weisbecker" w:date="2024-04-23T12:46:00Z">
        <w:r w:rsidR="00C92EB2">
          <w:t xml:space="preserve">. </w:t>
        </w:r>
        <w:r w:rsidR="00A60FB2">
          <w:t>The biomechanical insights that can be gained from the CREA pattern are therefore not complete if non-allometric processes of selection also contribute to cranial shape variation</w:t>
        </w:r>
      </w:ins>
      <w:r w:rsidR="00A60FB2">
        <w:t xml:space="preserve">. </w:t>
      </w:r>
    </w:p>
    <w:p w14:paraId="03DEE222" w14:textId="77777777" w:rsidR="00E2433D" w:rsidRDefault="00E2433D">
      <w:pPr>
        <w:spacing w:line="480" w:lineRule="auto"/>
        <w:rPr>
          <w:del w:id="112" w:author="Vera Weisbecker" w:date="2024-04-23T12:46:00Z"/>
        </w:rPr>
      </w:pPr>
    </w:p>
    <w:p w14:paraId="6D6D4E63" w14:textId="141155BE" w:rsidR="00A60FB2" w:rsidRDefault="00000000" w:rsidP="00E371CF">
      <w:pPr>
        <w:spacing w:line="480" w:lineRule="auto"/>
        <w:ind w:firstLine="720"/>
        <w:rPr>
          <w:ins w:id="113" w:author="Vera Weisbecker" w:date="2024-04-23T12:46:00Z"/>
        </w:rPr>
      </w:pPr>
      <w:del w:id="114" w:author="Vera Weisbecker" w:date="2024-04-23T12:46:00Z">
        <w:r>
          <w:delText>Among mammals, rodent skulls</w:delText>
        </w:r>
      </w:del>
      <w:ins w:id="115" w:author="Vera Weisbecker" w:date="2024-04-23T12:46:00Z">
        <w:r w:rsidR="00A60FB2">
          <w:t>Rodents</w:t>
        </w:r>
      </w:ins>
      <w:r w:rsidR="00A60FB2">
        <w:t xml:space="preserve"> are </w:t>
      </w:r>
      <w:del w:id="116" w:author="Vera Weisbecker" w:date="2024-04-23T12:46:00Z">
        <w:r>
          <w:delText>one of</w:delText>
        </w:r>
      </w:del>
      <w:ins w:id="117" w:author="Vera Weisbecker" w:date="2024-04-23T12:46:00Z">
        <w:r w:rsidR="00A60FB2">
          <w:t>an excellent test case for exploring the interface between CREA and non-allometric cranial shape variation because this clade is among</w:t>
        </w:r>
      </w:ins>
      <w:r w:rsidR="00A60FB2">
        <w:t xml:space="preserve"> the most striking cases of allometry coinciding with a CREA pattern</w:t>
      </w:r>
      <w:del w:id="118" w:author="Vera Weisbecker" w:date="2024-04-23T12:46:00Z">
        <w:r>
          <w:delText xml:space="preserve"> of shape variation.</w:delText>
        </w:r>
      </w:del>
      <w:ins w:id="119" w:author="Vera Weisbecker" w:date="2024-04-23T12:46:00Z">
        <w:r w:rsidR="00A60FB2">
          <w:t>.</w:t>
        </w:r>
      </w:ins>
      <w:r w:rsidR="00A60FB2">
        <w:t xml:space="preserve"> A </w:t>
      </w:r>
      <w:r w:rsidR="00A60FB2">
        <w:lastRenderedPageBreak/>
        <w:t xml:space="preserve">previous study </w:t>
      </w:r>
      <w:r w:rsidR="00520794">
        <w:fldChar w:fldCharType="begin"/>
      </w:r>
      <w:r w:rsidR="00D835BE">
        <w:instrText xml:space="preserve"> ADDIN EN.CITE &lt;EndNote&gt;&lt;Cite&gt;&lt;Author&gt;Marcy&lt;/Author&gt;&lt;Year&gt;2020&lt;/Year&gt;&lt;RecNum&gt;5&lt;/RecNum&gt;&lt;DisplayText&gt;(Marcy&lt;style face="italic"&gt; et al.&lt;/style&gt;, 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(Marcy</w:t>
      </w:r>
      <w:r w:rsidR="00D835BE" w:rsidRPr="00D835BE">
        <w:rPr>
          <w:i/>
          <w:noProof/>
        </w:rPr>
        <w:t xml:space="preserve"> et al.</w:t>
      </w:r>
      <w:r w:rsidR="00D835BE">
        <w:rPr>
          <w:noProof/>
        </w:rPr>
        <w:t>, 2020)</w:t>
      </w:r>
      <w:r w:rsidR="00520794">
        <w:fldChar w:fldCharType="end"/>
      </w:r>
      <w:r w:rsidR="00A60FB2">
        <w:t xml:space="preserve"> showed that a sample of mostly Australian rodents, diverging as early as ten million years ago, has a highly conserved slope of allometry explaining over a third of their overall shape variation. The shape variation explained by allometry is also aligned with</w:t>
      </w:r>
      <w:r w:rsidR="00E371CF">
        <w:t xml:space="preserve"> CREA </w:t>
      </w:r>
      <w:r w:rsidR="00520794">
        <w:fldChar w:fldCharType="begin">
          <w:fldData xml:space="preserve">PEVuZE5vdGU+PENpdGU+PEF1dGhvcj5NYXJjeTwvQXV0aG9yPjxZZWFyPjIwMjA8L1llYXI+PFJl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</w:fldData>
        </w:fldChar>
      </w:r>
      <w:r w:rsidR="00D835BE">
        <w:instrText xml:space="preserve"> ADDIN EN.CITE </w:instrText>
      </w:r>
      <w:r w:rsidR="00D835BE">
        <w:fldChar w:fldCharType="begin">
          <w:fldData xml:space="preserve">PEVuZE5vdGU+PENpdGU+PEF1dGhvcj5NYXJjeTwvQXV0aG9yPjxZZWFyPjIwMjA8L1llYXI+PFJl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</w:fldData>
        </w:fldChar>
      </w:r>
      <w:r w:rsidR="00D835BE">
        <w:instrText xml:space="preserve"> ADDIN EN.CITE.DATA </w:instrText>
      </w:r>
      <w:r w:rsidR="00D835BE">
        <w:fldChar w:fldCharType="end"/>
      </w:r>
      <w:r w:rsidR="00520794">
        <w:fldChar w:fldCharType="separate"/>
      </w:r>
      <w:r w:rsidR="00D835BE">
        <w:rPr>
          <w:noProof/>
        </w:rPr>
        <w:t>(Marcy</w:t>
      </w:r>
      <w:r w:rsidR="00D835BE" w:rsidRPr="00D835BE">
        <w:rPr>
          <w:i/>
          <w:noProof/>
        </w:rPr>
        <w:t xml:space="preserve"> et al.</w:t>
      </w:r>
      <w:r w:rsidR="00D835BE">
        <w:rPr>
          <w:noProof/>
        </w:rPr>
        <w:t>, 2020; Mitchell</w:t>
      </w:r>
      <w:r w:rsidR="00D835BE" w:rsidRPr="00D835BE">
        <w:rPr>
          <w:i/>
          <w:noProof/>
        </w:rPr>
        <w:t xml:space="preserve"> et al.</w:t>
      </w:r>
      <w:r w:rsidR="00D835BE">
        <w:rPr>
          <w:noProof/>
        </w:rPr>
        <w:t>, 2024b)</w:t>
      </w:r>
      <w:r w:rsidR="00520794">
        <w:fldChar w:fldCharType="end"/>
      </w:r>
      <w:del w:id="120" w:author="Vera Weisbecker" w:date="2024-04-23T12:46:00Z">
        <w:r>
          <w:delText>, both in</w:delText>
        </w:r>
      </w:del>
      <w:ins w:id="121" w:author="Vera Weisbecker" w:date="2024-04-23T12:46:00Z">
        <w:r w:rsidR="00A60FB2">
          <w:t>. This is probably due to</w:t>
        </w:r>
      </w:ins>
      <w:r w:rsidR="00A60FB2">
        <w:t xml:space="preserve"> the </w:t>
      </w:r>
      <w:ins w:id="122" w:author="Vera Weisbecker" w:date="2024-04-23T12:46:00Z">
        <w:r w:rsidR="00A60FB2">
          <w:t xml:space="preserve">specialization of the rodent jaw to gnawing, which is highly conserved </w:t>
        </w:r>
      </w:ins>
      <w:r w:rsidR="00520794">
        <w:fldChar w:fldCharType="begin"/>
      </w:r>
      <w:r w:rsidR="00D835BE">
        <w:instrText xml:space="preserve"> ADDIN EN.CITE &lt;EndNote&gt;&lt;Cite&gt;&lt;Author&gt;Cox&lt;/Author&gt;&lt;Year&gt;2012&lt;/Year&gt;&lt;RecNum&gt;43&lt;/RecNum&gt;&lt;DisplayText&gt;(Cox&lt;style face="italic"&gt; et al.&lt;/style&gt;, 2012)&lt;/DisplayText&gt;&lt;record&gt;&lt;rec-number&gt;43&lt;/rec-number&gt;&lt;foreign-keys&gt;&lt;key app="EN" db-id="p9vfsf2vj2tvwjevww9pzwfazxfv5txvw5ap" timestamp="1709692331"&gt;43&lt;/key&gt;&lt;/foreign-keys&gt;&lt;ref-type name="Journal Article"&gt;17&lt;/ref-type&gt;&lt;contributors&gt;&lt;authors&gt;&lt;author&gt;Cox, P. G.&lt;/author&gt;&lt;author&gt;Rayfield, E. J.&lt;/author&gt;&lt;author&gt;Fagan, M. J.&lt;/author&gt;&lt;author&gt;Herrel, A.&lt;/author&gt;&lt;author&gt;Pataky, T. C.&lt;/author&gt;&lt;author&gt;Jeffery, N.&lt;/author&gt;&lt;/authors&gt;&lt;/contributors&gt;&lt;auth-address&gt;Hull York Medical School, University of Hull, Hull, United Kingdom. philip.cox@hyms.ac.uk&lt;/auth-address&gt;&lt;titles&gt;&lt;title&gt;Functional evolution of the feeding system in rodents&lt;/title&gt;&lt;secondary-title&gt;PLoS One&lt;/secondary-title&gt;&lt;/titles&gt;&lt;periodical&gt;&lt;full-title&gt;PLOS ONE&lt;/full-title&gt;&lt;/periodical&gt;&lt;pages&gt;e36299&lt;/pages&gt;&lt;volume&gt;7&lt;/volume&gt;&lt;number&gt;4&lt;/number&gt;&lt;edition&gt;2012/05/05&lt;/edition&gt;&lt;keywords&gt;&lt;keyword&gt;Animals&lt;/keyword&gt;&lt;keyword&gt;*Biological Evolution&lt;/keyword&gt;&lt;keyword&gt;Biomechanical Phenomena&lt;/keyword&gt;&lt;keyword&gt;Bite Force&lt;/keyword&gt;&lt;keyword&gt;*Eating/physiology&lt;/keyword&gt;&lt;keyword&gt;*Mechanical Phenomena&lt;/keyword&gt;&lt;keyword&gt;Muscles/physiology&lt;/keyword&gt;&lt;keyword&gt;Rats&lt;/keyword&gt;&lt;keyword&gt;*Rodentia/physiology&lt;/keyword&gt;&lt;keyword&gt;Skull&lt;/keyword&gt;&lt;keyword&gt;Stress, Mechanical&lt;/keyword&gt;&lt;/keywords&gt;&lt;dates&gt;&lt;year&gt;2012&lt;/year&gt;&lt;/dates&gt;&lt;isbn&gt;1932-6203&lt;/isbn&gt;&lt;accession-num&gt;22558427&lt;/accession-num&gt;&lt;urls&gt;&lt;/urls&gt;&lt;custom2&gt;PMC3338682&lt;/custom2&gt;&lt;electronic-resource-num&gt;https://doi.org/10.1371/journal.pone.0036299&lt;/electronic-resource-num&gt;&lt;remote-database-provider&gt;NLM&lt;/remote-database-provider&gt;&lt;language&gt;eng&lt;/language&gt;&lt;/record&gt;&lt;/Cite&gt;&lt;/EndNote&gt;</w:instrText>
      </w:r>
      <w:r w:rsidR="00520794">
        <w:fldChar w:fldCharType="separate"/>
      </w:r>
      <w:r w:rsidR="00D835BE">
        <w:rPr>
          <w:noProof/>
        </w:rPr>
        <w:t>(Cox</w:t>
      </w:r>
      <w:r w:rsidR="00D835BE" w:rsidRPr="00D835BE">
        <w:rPr>
          <w:i/>
          <w:noProof/>
        </w:rPr>
        <w:t xml:space="preserve"> et al.</w:t>
      </w:r>
      <w:r w:rsidR="00D835BE">
        <w:rPr>
          <w:noProof/>
        </w:rPr>
        <w:t>, 2012)</w:t>
      </w:r>
      <w:r w:rsidR="00520794">
        <w:fldChar w:fldCharType="end"/>
      </w:r>
      <w:ins w:id="123" w:author="Vera Weisbecker" w:date="2024-04-23T12:46:00Z">
        <w:r w:rsidR="00A60FB2">
          <w:t xml:space="preserve"> but allows the clade substantial dietary breadth </w:t>
        </w:r>
      </w:ins>
      <w:r w:rsidR="00520794">
        <w:fldChar w:fldCharType="begin">
          <w:fldData xml:space="preserve">PEVuZE5vdGU+PENpdGU+PEF1dGhvcj5EcnV6aW5za3k8L0F1dGhvcj48WWVhcj4yMDE1PC9ZZWFy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==
</w:fldData>
        </w:fldChar>
      </w:r>
      <w:r w:rsidR="00D835BE">
        <w:instrText xml:space="preserve"> ADDIN EN.CITE </w:instrText>
      </w:r>
      <w:r w:rsidR="00D835BE">
        <w:fldChar w:fldCharType="begin">
          <w:fldData xml:space="preserve">PEVuZE5vdGU+PENpdGU+PEF1dGhvcj5EcnV6aW5za3k8L0F1dGhvcj48WWVhcj4yMDE1PC9ZZWFy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==
</w:fldData>
        </w:fldChar>
      </w:r>
      <w:r w:rsidR="00D835BE">
        <w:instrText xml:space="preserve"> ADDIN EN.CITE.DATA </w:instrText>
      </w:r>
      <w:r w:rsidR="00D835BE">
        <w:fldChar w:fldCharType="end"/>
      </w:r>
      <w:r w:rsidR="00520794">
        <w:fldChar w:fldCharType="separate"/>
      </w:r>
      <w:r w:rsidR="00D835BE">
        <w:rPr>
          <w:noProof/>
        </w:rPr>
        <w:t>(Druzinsky, 2015; Marcy</w:t>
      </w:r>
      <w:r w:rsidR="00D835BE" w:rsidRPr="00D835BE">
        <w:rPr>
          <w:i/>
          <w:noProof/>
        </w:rPr>
        <w:t xml:space="preserve"> et al.</w:t>
      </w:r>
      <w:r w:rsidR="00D835BE">
        <w:rPr>
          <w:noProof/>
        </w:rPr>
        <w:t>, 2020; Zelditch &amp; Swiderski, 2023)</w:t>
      </w:r>
      <w:r w:rsidR="00520794">
        <w:fldChar w:fldCharType="end"/>
      </w:r>
      <w:ins w:id="124" w:author="Vera Weisbecker" w:date="2024-04-23T12:46:00Z">
        <w:r w:rsidR="00E371CF">
          <w:t xml:space="preserve">. </w:t>
        </w:r>
        <w:r w:rsidR="00A60FB2">
          <w:t>Within the clade</w:t>
        </w:r>
        <w:r w:rsidR="00301D57">
          <w:t>,</w:t>
        </w:r>
        <w:r w:rsidR="00A60FB2">
          <w:t xml:space="preserve"> similar cranial specialisations can arise from different developmental growth patterns </w:t>
        </w:r>
      </w:ins>
      <w:r w:rsidR="00520794">
        <w:fldChar w:fldCharType="begin">
          <w:fldData xml:space="preserve">PEVuZE5vdGU+PENpdGU+PEF1dGhvcj5XaWxzb248L0F1dGhvcj48WWVhcj4yMDEzPC9ZZWFyPjxS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</w:fldData>
        </w:fldChar>
      </w:r>
      <w:r w:rsidR="00D835BE">
        <w:instrText xml:space="preserve"> ADDIN EN.CITE </w:instrText>
      </w:r>
      <w:r w:rsidR="00D835BE">
        <w:fldChar w:fldCharType="begin">
          <w:fldData xml:space="preserve">PEVuZE5vdGU+PENpdGU+PEF1dGhvcj5XaWxzb248L0F1dGhvcj48WWVhcj4yMDEzPC9ZZWFyPjxS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</w:fldData>
        </w:fldChar>
      </w:r>
      <w:r w:rsidR="00D835BE">
        <w:instrText xml:space="preserve"> ADDIN EN.CITE.DATA </w:instrText>
      </w:r>
      <w:r w:rsidR="00D835BE">
        <w:fldChar w:fldCharType="end"/>
      </w:r>
      <w:r w:rsidR="00520794">
        <w:fldChar w:fldCharType="separate"/>
      </w:r>
      <w:r w:rsidR="00D835BE">
        <w:rPr>
          <w:noProof/>
        </w:rPr>
        <w:t>(Segura</w:t>
      </w:r>
      <w:r w:rsidR="00D835BE" w:rsidRPr="00D835BE">
        <w:rPr>
          <w:i/>
          <w:noProof/>
        </w:rPr>
        <w:t xml:space="preserve"> et al.</w:t>
      </w:r>
      <w:r w:rsidR="00D835BE">
        <w:rPr>
          <w:noProof/>
        </w:rPr>
        <w:t>, 2023; Wilson, 2013)</w:t>
      </w:r>
      <w:r w:rsidR="00520794">
        <w:fldChar w:fldCharType="end"/>
      </w:r>
      <w:del w:id="125" w:author="Vera Weisbecker" w:date="2024-04-23T12:46:00Z">
        <w:r>
          <w:delText>definition adopted in  and .</w:delText>
        </w:r>
      </w:del>
      <w:ins w:id="126" w:author="Vera Weisbecker" w:date="2024-04-23T12:46:00Z">
        <w:r w:rsidR="00A60FB2">
          <w:t>.</w:t>
        </w:r>
      </w:ins>
      <w:r w:rsidR="00A60FB2">
        <w:t xml:space="preserve"> This supports </w:t>
      </w:r>
      <w:del w:id="127" w:author="Vera Weisbecker" w:date="2024-04-23T12:46:00Z">
        <w:r>
          <w:delText>previous work suggesting</w:delText>
        </w:r>
      </w:del>
      <w:ins w:id="128" w:author="Vera Weisbecker" w:date="2024-04-23T12:46:00Z">
        <w:r w:rsidR="00A60FB2">
          <w:t>the suggestion</w:t>
        </w:r>
      </w:ins>
      <w:r w:rsidR="00A60FB2">
        <w:t xml:space="preserve"> that </w:t>
      </w:r>
      <w:del w:id="129" w:author="Vera Weisbecker" w:date="2024-04-23T12:46:00Z">
        <w:r>
          <w:delText xml:space="preserve">the strong allometry occurs as a result of </w:delText>
        </w:r>
      </w:del>
      <w:ins w:id="130" w:author="Vera Weisbecker" w:date="2024-04-23T12:46:00Z">
        <w:r w:rsidR="00A60FB2">
          <w:t xml:space="preserve">CREA arises from </w:t>
        </w:r>
      </w:ins>
      <w:r w:rsidR="00A60FB2">
        <w:t xml:space="preserve">stabilising selection on </w:t>
      </w:r>
      <w:ins w:id="131" w:author="Vera Weisbecker" w:date="2024-04-23T12:46:00Z">
        <w:r w:rsidR="00A60FB2">
          <w:t xml:space="preserve">cranial function, rather than alternative hypotheses that it represents intrinsic developmental constraints </w:t>
        </w:r>
      </w:ins>
      <w:r w:rsidR="00520794">
        <w:fldChar w:fldCharType="begin"/>
      </w:r>
      <w:r w:rsidR="00D835BE">
        <w:instrText xml:space="preserve"> ADDIN EN.CITE &lt;EndNote&gt;&lt;Cite&gt;&lt;Author&gt;Cardini&lt;/Author&gt;&lt;Year&gt;2013&lt;/Year&gt;&lt;RecNum&gt;92&lt;/RecNum&gt;&lt;Prefix&gt;e.g. &lt;/Prefix&gt;&lt;DisplayText&gt;(e.g. Cardini &amp;amp; Polly, 2013)&lt;/DisplayText&gt;&lt;record&gt;&lt;rec-number&gt;92&lt;/rec-number&gt;&lt;foreign-keys&gt;&lt;key app="EN" db-id="p9vfsf2vj2tvwjevww9pzwfazxfv5txvw5ap" timestamp="1713502120"&gt;92&lt;/key&gt;&lt;/foreign-keys&gt;&lt;ref-type name="Journal Article"&gt;17&lt;/ref-type&gt;&lt;contributors&gt;&lt;authors&gt;&lt;author&gt;Cardini, Andrea&lt;/author&gt;&lt;author&gt;Polly, P David&lt;/author&gt;&lt;/authors&gt;&lt;/contributors&gt;&lt;titles&gt;&lt;title&gt;Larger mammals have longer faces because of size-related constraints on skull form&lt;/title&gt;&lt;secondary-title&gt;Nature Communications&lt;/secondary-title&gt;&lt;/titles&gt;&lt;periodical&gt;&lt;full-title&gt;Nature communications&lt;/full-title&gt;&lt;/periodical&gt;&lt;pages&gt;2458&lt;/pages&gt;&lt;volume&gt;4&lt;/volume&gt;&lt;number&gt;1&lt;/number&gt;&lt;dates&gt;&lt;year&gt;2013&lt;/year&gt;&lt;/dates&gt;&lt;isbn&gt;2041-1723&lt;/isbn&gt;&lt;urls&gt;&lt;/urls&gt;&lt;/record&gt;&lt;/Cite&gt;&lt;/EndNote&gt;</w:instrText>
      </w:r>
      <w:r w:rsidR="00520794">
        <w:fldChar w:fldCharType="separate"/>
      </w:r>
      <w:r w:rsidR="00D835BE">
        <w:rPr>
          <w:noProof/>
        </w:rPr>
        <w:t>(e.g. Cardini &amp; Polly, 2013)</w:t>
      </w:r>
      <w:r w:rsidR="00520794">
        <w:fldChar w:fldCharType="end"/>
      </w:r>
      <w:del w:id="132" w:author="Vera Weisbecker" w:date="2024-04-23T12:46:00Z">
        <w:r>
          <w:delText>the rodent gnawing apparatus, which is highly specialized but allows for substantial dietary breadth . It</w:delText>
        </w:r>
      </w:del>
      <w:ins w:id="133" w:author="Vera Weisbecker" w:date="2024-04-23T12:46:00Z">
        <w:r w:rsidR="00A60FB2">
          <w:t>. A conserved, allometric “one-to-many” mapping of cranial function</w:t>
        </w:r>
      </w:ins>
      <w:r w:rsidR="00A60FB2">
        <w:t xml:space="preserve"> might also explain the clade’s unique overall shape but slow</w:t>
      </w:r>
      <w:del w:id="134" w:author="Vera Weisbecker" w:date="2024-04-23T12:46:00Z">
        <w:r>
          <w:delText>-evolving</w:delText>
        </w:r>
      </w:del>
      <w:r w:rsidR="00A60FB2">
        <w:t xml:space="preserve"> morphological evolution through time </w:t>
      </w:r>
      <w:r w:rsidR="00E371CF">
        <w:t xml:space="preserve"> </w:t>
      </w:r>
      <w:r w:rsidR="00520794">
        <w:fldChar w:fldCharType="begin"/>
      </w:r>
      <w:r w:rsidR="00D835BE">
        <w:instrText xml:space="preserve"> ADDIN EN.CITE &lt;EndNote&gt;&lt;Cite&gt;&lt;Author&gt;Goswami&lt;/Author&gt;&lt;Year&gt;2022&lt;/Year&gt;&lt;RecNum&gt;8&lt;/RecNum&gt;&lt;DisplayText&gt;(Goswami&lt;style face="italic"&gt; et al.&lt;/style&gt;, 2022)&lt;/DisplayText&gt;&lt;record&gt;&lt;rec-number&gt;8&lt;/rec-number&gt;&lt;foreign-keys&gt;&lt;key app="EN" db-id="p9vfsf2vj2tvwjevww9pzwfazxfv5txvw5ap" timestamp="1709692331"&gt;8&lt;/key&gt;&lt;/foreign-keys&gt;&lt;ref-type name="Journal Article"&gt;17&lt;/ref-type&gt;&lt;contributors&gt;&lt;authors&gt;&lt;author&gt;Goswami, A.&lt;/author&gt;&lt;author&gt;Noirault, E.&lt;/author&gt;&lt;author&gt;Coombs, E. J.&lt;/author&gt;&lt;author&gt;Clavel, J.&lt;/author&gt;&lt;author&gt;Fabre, A.-C.&lt;/author&gt;&lt;author&gt;Halliday, T. J. D.&lt;/author&gt;&lt;author&gt;Churchill, M.&lt;/author&gt;&lt;author&gt;Curtis, A.&lt;/author&gt;&lt;author&gt;Watanabe, A.&lt;/author&gt;&lt;author&gt;Simmons, N. B.&lt;/author&gt;&lt;author&gt;Beatty, B. L.&lt;/author&gt;&lt;author&gt;Geisler, J. H.&lt;/author&gt;&lt;author&gt;Fox, D. L.&lt;/author&gt;&lt;author&gt;Felice, R. N.&lt;/author&gt;&lt;/authors&gt;&lt;/contributors&gt;&lt;titles&gt;&lt;title&gt;Attenuated evolution of mammals through the Cenozoic&lt;/title&gt;&lt;secondary-title&gt;Science&lt;/secondary-title&gt;&lt;/titles&gt;&lt;periodical&gt;&lt;full-title&gt;Science&lt;/full-title&gt;&lt;/periodical&gt;&lt;pages&gt;377-383&lt;/pages&gt;&lt;volume&gt;378&lt;/volume&gt;&lt;number&gt;6618&lt;/number&gt;&lt;dates&gt;&lt;year&gt;2022&lt;/year&gt;&lt;/dates&gt;&lt;urls&gt;&lt;related-urls&gt;&lt;url&gt;https://www.science.org/doi/abs/10.1126/science.abm7525&lt;/url&gt;&lt;/related-urls&gt;&lt;/urls&gt;&lt;electronic-resource-num&gt;https://doi.org/10.1126/science.abm7525&lt;/electronic-resource-num&gt;&lt;/record&gt;&lt;/Cite&gt;&lt;/EndNote&gt;</w:instrText>
      </w:r>
      <w:r w:rsidR="00520794">
        <w:fldChar w:fldCharType="separate"/>
      </w:r>
      <w:r w:rsidR="00D835BE">
        <w:rPr>
          <w:noProof/>
        </w:rPr>
        <w:t>(Goswami</w:t>
      </w:r>
      <w:r w:rsidR="00D835BE" w:rsidRPr="00D835BE">
        <w:rPr>
          <w:i/>
          <w:noProof/>
        </w:rPr>
        <w:t xml:space="preserve"> et al.</w:t>
      </w:r>
      <w:r w:rsidR="00D835BE">
        <w:rPr>
          <w:noProof/>
        </w:rPr>
        <w:t>, 2022)</w:t>
      </w:r>
      <w:r w:rsidR="00520794">
        <w:fldChar w:fldCharType="end"/>
      </w:r>
      <w:ins w:id="135" w:author="Vera Weisbecker" w:date="2024-04-23T12:46:00Z">
        <w:r w:rsidR="00A60FB2">
          <w:t xml:space="preserve">, and finds that rapid and extensive changes in shape, such as island gigantism, are possible within species along the allometric line </w:t>
        </w:r>
      </w:ins>
      <w:r w:rsidR="00520794">
        <w:fldChar w:fldCharType="begin"/>
      </w:r>
      <w:r w:rsidR="00D835BE">
        <w:instrText xml:space="preserve"> ADDIN EN.CITE &lt;EndNote&gt;&lt;Cite&gt;&lt;Author&gt;Schlis-Elias&lt;/Author&gt;&lt;Year&gt;2022&lt;/Year&gt;&lt;RecNum&gt;66&lt;/RecNum&gt;&lt;DisplayText&gt;(Schlis-Elias &amp;amp; Malaney, 2022)&lt;/DisplayText&gt;&lt;record&gt;&lt;rec-number&gt;66&lt;/rec-number&gt;&lt;foreign-keys&gt;&lt;key app="EN" db-id="p9vfsf2vj2tvwjevww9pzwfazxfv5txvw5ap" timestamp="1712291413"&gt;66&lt;/key&gt;&lt;/foreign-keys&gt;&lt;ref-type name="Journal Article"&gt;17&lt;/ref-type&gt;&lt;contributors&gt;&lt;authors&gt;&lt;author&gt;Schlis-Elias, Mariah C.&lt;/author&gt;&lt;author&gt;Malaney, Jason L.&lt;/author&gt;&lt;/authors&gt;&lt;/contributors&gt;&lt;titles&gt;&lt;title&gt;Island biogeography predicts skull gigantism and shape variation in meadow voles Microtus pennsylvanicus through ecological release and allometry&lt;/title&gt;&lt;secondary-title&gt;Oikos&lt;/secondary-title&gt;&lt;/titles&gt;&lt;periodical&gt;&lt;full-title&gt;Oikos&lt;/full-title&gt;&lt;/periodical&gt;&lt;pages&gt;e08777&lt;/pages&gt;&lt;volume&gt;2022&lt;/volume&gt;&lt;number&gt;4&lt;/number&gt;&lt;dates&gt;&lt;year&gt;2022&lt;/year&gt;&lt;/dates&gt;&lt;isbn&gt;0030-1299&lt;/isbn&gt;&lt;urls&gt;&lt;related-urls&gt;&lt;url&gt;https://nsojournals.onlinelibrary.wiley.com/doi/abs/10.1111/oik.08777&lt;/url&gt;&lt;/related-urls&gt;&lt;/urls&gt;&lt;electronic-resource-num&gt;https://doi.org/10.1111/oik.08777&lt;/electronic-resource-num&gt;&lt;/record&gt;&lt;/Cite&gt;&lt;/EndNote&gt;</w:instrText>
      </w:r>
      <w:r w:rsidR="00520794">
        <w:fldChar w:fldCharType="separate"/>
      </w:r>
      <w:r w:rsidR="00D835BE">
        <w:rPr>
          <w:noProof/>
        </w:rPr>
        <w:t>(Schlis-Elias &amp; Malaney, 2022)</w:t>
      </w:r>
      <w:r w:rsidR="00520794">
        <w:fldChar w:fldCharType="end"/>
      </w:r>
      <w:del w:id="136" w:author="Vera Weisbecker" w:date="2024-04-23T12:46:00Z">
        <w:r>
          <w:delText>. Support for stabilizing selection on cranial function, rather than any intrinsic developmental constraints, comes from studies showing that cranial growth allometry varies substantially among rodents, such that similar specialisations can arise from different growth patterns . Moreover</w:delText>
        </w:r>
      </w:del>
      <w:ins w:id="137" w:author="Vera Weisbecker" w:date="2024-04-23T12:46:00Z">
        <w:r w:rsidR="00A60FB2">
          <w:t xml:space="preserve">. </w:t>
        </w:r>
      </w:ins>
    </w:p>
    <w:p w14:paraId="3FF3F9D4" w14:textId="77777777" w:rsidR="008922AE" w:rsidRDefault="00A60FB2">
      <w:pPr>
        <w:spacing w:line="480" w:lineRule="auto"/>
        <w:rPr>
          <w:del w:id="138" w:author="Vera Weisbecker" w:date="2024-04-23T12:46:00Z"/>
        </w:rPr>
      </w:pPr>
      <w:ins w:id="139" w:author="Vera Weisbecker" w:date="2024-04-23T12:46:00Z">
        <w:r>
          <w:t xml:space="preserve"> In addition to the strong CREA pattern, and consistent with Mitchell et al.’s (2024) predictions</w:t>
        </w:r>
      </w:ins>
      <w:r>
        <w:t xml:space="preserve">, Marcy et al. </w:t>
      </w:r>
      <w:r w:rsidR="00520794">
        <w:fldChar w:fldCharType="begin"/>
      </w:r>
      <w:r w:rsidR="00D835BE">
        <w:instrText xml:space="preserve"> ADDIN EN.CITE &lt;EndNote&gt;&lt;Cite ExcludeAuth="1"&gt;&lt;Author&gt;Marcy&lt;/Author&gt;&lt;Year&gt;2020&lt;/Year&gt;&lt;RecNum&gt;5&lt;/RecNum&gt;&lt;DisplayText&gt;(2020)&lt;/DisplayText&gt;&lt;record&gt;&lt;rec-number&gt;5&lt;/rec-number&gt;&lt;foreign-keys&gt;&lt;key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(2020)</w:t>
      </w:r>
      <w:r w:rsidR="00520794">
        <w:fldChar w:fldCharType="end"/>
      </w:r>
      <w:r>
        <w:t xml:space="preserve"> </w:t>
      </w:r>
      <w:del w:id="140" w:author="Vera Weisbecker" w:date="2024-04-23T12:46:00Z">
        <w:r w:rsidR="00000000">
          <w:delText>showed</w:delText>
        </w:r>
      </w:del>
      <w:ins w:id="141" w:author="Vera Weisbecker" w:date="2024-04-23T12:46:00Z">
        <w:r>
          <w:t>noted</w:t>
        </w:r>
      </w:ins>
      <w:r>
        <w:t xml:space="preserve"> that species whose shape </w:t>
      </w:r>
      <w:del w:id="142" w:author="Vera Weisbecker" w:date="2024-04-23T12:46:00Z">
        <w:r w:rsidR="00000000">
          <w:delText>appeared</w:delText>
        </w:r>
      </w:del>
      <w:ins w:id="143" w:author="Vera Weisbecker" w:date="2024-04-23T12:46:00Z">
        <w:r>
          <w:t>departed</w:t>
        </w:r>
      </w:ins>
      <w:r>
        <w:t xml:space="preserve"> most</w:t>
      </w:r>
      <w:del w:id="144" w:author="Vera Weisbecker" w:date="2024-04-23T12:46:00Z">
        <w:r w:rsidR="00000000">
          <w:delText xml:space="preserve"> distinct</w:delText>
        </w:r>
      </w:del>
      <w:r>
        <w:t xml:space="preserve"> from the common evolutionary allometric pattern tended to be ecological specialists with distinct diets and locomotor modes. </w:t>
      </w:r>
      <w:ins w:id="145" w:author="Vera Weisbecker" w:date="2024-04-23T12:46:00Z">
        <w:r>
          <w:t xml:space="preserve">Examples include the broad-toothed rat </w:t>
        </w:r>
        <w:r>
          <w:rPr>
            <w:i/>
            <w:iCs/>
          </w:rPr>
          <w:t>Mastacomys fuscus</w:t>
        </w:r>
        <w:r>
          <w:t xml:space="preserve"> with </w:t>
        </w:r>
        <w:r>
          <w:lastRenderedPageBreak/>
          <w:t xml:space="preserve">exceptionally broad molars </w:t>
        </w:r>
      </w:ins>
      <w:r w:rsidR="00520794">
        <w:fldChar w:fldCharType="begin"/>
      </w:r>
      <w:r w:rsidR="00D835BE">
        <w:instrText xml:space="preserve"> ADDIN EN.CITE &lt;EndNote&gt;&lt;Cite&gt;&lt;Author&gt;Ford&lt;/Author&gt;&lt;Year&gt;2006&lt;/Year&gt;&lt;RecNum&gt;80&lt;/RecNum&gt;&lt;DisplayText&gt;(Ford, 2006)&lt;/DisplayText&gt;&lt;record&gt;&lt;rec-number&gt;80&lt;/rec-number&gt;&lt;foreign-keys&gt;&lt;key app="EN" db-id="p9vfsf2vj2tvwjevww9pzwfazxfv5txvw5ap" timestamp="1713156420"&gt;80&lt;/key&gt;&lt;/foreign-keys&gt;&lt;ref-type name="Journal Article"&gt;17&lt;/ref-type&gt;&lt;contributors&gt;&lt;authors&gt;&lt;author&gt;Ford, Fred&lt;/author&gt;&lt;/authors&gt;&lt;/contributors&gt;&lt;titles&gt;&lt;title&gt;A splitting headache: relationships and generic boundaries among Australian murids&lt;/title&gt;&lt;secondary-title&gt;Biological Journal of the Linnean Society&lt;/secondary-title&gt;&lt;/titles&gt;&lt;periodical&gt;&lt;full-title&gt;Biological Journal of the Linnean Society&lt;/full-title&gt;&lt;/periodical&gt;&lt;pages&gt;117-138&lt;/pages&gt;&lt;volume&gt;89&lt;/volume&gt;&lt;number&gt;1&lt;/number&gt;&lt;dates&gt;&lt;year&gt;2006&lt;/year&gt;&lt;/dates&gt;&lt;isbn&gt;0024-4066&lt;/isbn&gt;&lt;urls&gt;&lt;/urls&gt;&lt;/record&gt;&lt;/Cite&gt;&lt;/EndNote&gt;</w:instrText>
      </w:r>
      <w:r w:rsidR="00520794">
        <w:fldChar w:fldCharType="separate"/>
      </w:r>
      <w:r w:rsidR="00D835BE">
        <w:rPr>
          <w:noProof/>
        </w:rPr>
        <w:t>(Ford, 2006)</w:t>
      </w:r>
      <w:r w:rsidR="00520794">
        <w:fldChar w:fldCharType="end"/>
      </w:r>
      <w:ins w:id="146" w:author="Vera Weisbecker" w:date="2024-04-23T12:46:00Z">
        <w:r>
          <w:t xml:space="preserve">, whose diet nearly entirely consists of grass </w:t>
        </w:r>
      </w:ins>
      <w:r w:rsidR="00520794">
        <w:fldChar w:fldCharType="begin"/>
      </w:r>
      <w:r w:rsidR="00D835BE">
        <w:instrText xml:space="preserve"> ADDIN EN.CITE &lt;EndNote&gt;&lt;Cite&gt;&lt;Author&gt;Calaby&lt;/Author&gt;&lt;Year&gt;1964&lt;/Year&gt;&lt;RecNum&gt;69&lt;/RecNum&gt;&lt;DisplayText&gt;(Calaby &amp;amp; Wimbush, 1964; Green&lt;style face="italic"&gt; et al.&lt;/style&gt;, 2014)&lt;/DisplayText&gt;&lt;record&gt;&lt;rec-number&gt;69&lt;/rec-number&gt;&lt;foreign-keys&gt;&lt;key app="EN" db-id="p9vfsf2vj2tvwjevww9pzwfazxfv5txvw5ap" timestamp="1712300070"&gt;69&lt;/key&gt;&lt;/foreign-keys&gt;&lt;ref-type name="Journal Article"&gt;17&lt;/ref-type&gt;&lt;contributors&gt;&lt;authors&gt;&lt;author&gt;Calaby, JH&lt;/author&gt;&lt;author&gt;Wimbush, DJ&lt;/author&gt;&lt;/authors&gt;&lt;/contributors&gt;&lt;titles&gt;&lt;title&gt;&lt;style face="normal" font="default" size="100%"&gt;Observations on the broad-toothed rat, &lt;/style&gt;&lt;style face="italic" font="default" size="100%"&gt;Mastacomys fuscus&lt;/style&gt;&lt;style face="normal" font="default" size="100%"&gt; Thomas&lt;/style&gt;&lt;/title&gt;&lt;secondary-title&gt;CSIRO Wildlife Research&lt;/secondary-title&gt;&lt;/titles&gt;&lt;periodical&gt;&lt;full-title&gt;CSIRO Wildlife Research&lt;/full-title&gt;&lt;/periodical&gt;&lt;pages&gt;123-133&lt;/pages&gt;&lt;volume&gt;9&lt;/volume&gt;&lt;number&gt;2&lt;/number&gt;&lt;dates&gt;&lt;year&gt;1964&lt;/year&gt;&lt;/dates&gt;&lt;urls&gt;&lt;/urls&gt;&lt;/record&gt;&lt;/Cite&gt;&lt;Cite&gt;&lt;Author&gt;Green&lt;/Author&gt;&lt;Year&gt;2014&lt;/Year&gt;&lt;RecNum&gt;70&lt;/RecNum&gt;&lt;record&gt;&lt;rec-number&gt;70&lt;/rec-number&gt;&lt;foreign-keys&gt;&lt;key app="EN" db-id="p9vfsf2vj2tvwjevww9pzwfazxfv5txvw5ap" timestamp="1712300242"&gt;70&lt;/key&gt;&lt;/foreign-keys&gt;&lt;ref-type name="Journal Article"&gt;17&lt;/ref-type&gt;&lt;contributors&gt;&lt;authors&gt;&lt;author&gt;Green, K&lt;/author&gt;&lt;author&gt;Davis, NE&lt;/author&gt;&lt;author&gt;Robinson, WA&lt;/author&gt;&lt;/authors&gt;&lt;/contributors&gt;&lt;titles&gt;&lt;title&gt;Diet of the Broad-toothed Rat Mastacomys fuscus (Rodentia:Muridae) in the alpine zone of the Snowy Mountains, Australia&lt;/title&gt;&lt;secondary-title&gt;Australian Zoologist&lt;/secondary-title&gt;&lt;/titles&gt;&lt;periodical&gt;&lt;full-title&gt;Australian Zoologist&lt;/full-title&gt;&lt;/periodical&gt;&lt;pages&gt;225-233&lt;/pages&gt;&lt;volume&gt;37&lt;/volume&gt;&lt;number&gt;2&lt;/number&gt;&lt;dates&gt;&lt;year&gt;2014&lt;/year&gt;&lt;/dates&gt;&lt;isbn&gt;0067-2238&lt;/isbn&gt;&lt;urls&gt;&lt;related-urls&gt;&lt;url&gt;https://doi.org/10.7882/AZ.2014.023&lt;/url&gt;&lt;/related-urls&gt;&lt;/urls&gt;&lt;electronic-resource-num&gt;10.7882/az.2014.023&lt;/electronic-resource-num&gt;&lt;access-date&gt;4/5/2024&lt;/access-date&gt;&lt;/record&gt;&lt;/Cite&gt;&lt;/EndNote&gt;</w:instrText>
      </w:r>
      <w:r w:rsidR="00520794">
        <w:fldChar w:fldCharType="separate"/>
      </w:r>
      <w:r w:rsidR="00D835BE">
        <w:rPr>
          <w:noProof/>
        </w:rPr>
        <w:t>(Calaby &amp; Wimbush, 1964; Green</w:t>
      </w:r>
      <w:r w:rsidR="00D835BE" w:rsidRPr="00D835BE">
        <w:rPr>
          <w:i/>
          <w:noProof/>
        </w:rPr>
        <w:t xml:space="preserve"> et al.</w:t>
      </w:r>
      <w:r w:rsidR="00D835BE">
        <w:rPr>
          <w:noProof/>
        </w:rPr>
        <w:t>, 2014)</w:t>
      </w:r>
      <w:r w:rsidR="00520794">
        <w:fldChar w:fldCharType="end"/>
      </w:r>
      <w:ins w:id="147" w:author="Vera Weisbecker" w:date="2024-04-23T12:46:00Z">
        <w:r>
          <w:t xml:space="preserve"> which is highly abrasive to dentition  </w:t>
        </w:r>
      </w:ins>
      <w:r w:rsidR="00520794">
        <w:fldChar w:fldCharType="begin"/>
      </w:r>
      <w:r w:rsidR="00D835BE">
        <w:instrText xml:space="preserve"> ADDIN EN.CITE &lt;EndNote&gt;&lt;Cite&gt;&lt;Author&gt;Winkler&lt;/Author&gt;&lt;Year&gt;2019&lt;/Year&gt;&lt;RecNum&gt;71&lt;/RecNum&gt;&lt;Prefix&gt;e.g. &lt;/Prefix&gt;&lt;DisplayText&gt;(e.g. Winkler&lt;style face="italic"&gt; et al.&lt;/style&gt;, 2019)&lt;/DisplayText&gt;&lt;record&gt;&lt;rec-number&gt;71&lt;/rec-number&gt;&lt;foreign-keys&gt;&lt;key app="EN" db-id="p9vfsf2vj2tvwjevww9pzwfazxfv5txvw5ap" timestamp="1712300668"&gt;71&lt;/key&gt;&lt;/foreign-keys&gt;&lt;ref-type name="Journal Article"&gt;17&lt;/ref-type&gt;&lt;contributors&gt;&lt;authors&gt;&lt;author&gt;Winkler, Daniela E.&lt;/author&gt;&lt;author&gt;Schulz-Kornas, Ellen&lt;/author&gt;&lt;author&gt;Kaiser, Thomas M.&lt;/author&gt;&lt;author&gt;De Cuyper, Annelies&lt;/author&gt;&lt;author&gt;Clauss, Marcus&lt;/author&gt;&lt;author&gt;Tütken, Thomas&lt;/author&gt;&lt;/authors&gt;&lt;/contributors&gt;&lt;titles&gt;&lt;title&gt;Forage silica and water content control dental surface texture in guinea pigs and provide implications for dietary reconstruction&lt;/title&gt;&lt;secondary-title&gt;Proceedings of the National Academy of Sciences&lt;/secondary-title&gt;&lt;/titles&gt;&lt;periodical&gt;&lt;full-title&gt;Proceedings of the National Academy of Sciences&lt;/full-title&gt;&lt;/periodical&gt;&lt;pages&gt;1325-1330&lt;/pages&gt;&lt;volume&gt;116&lt;/volume&gt;&lt;number&gt;4&lt;/number&gt;&lt;dates&gt;&lt;year&gt;2019&lt;/year&gt;&lt;/dates&gt;&lt;urls&gt;&lt;related-urls&gt;&lt;url&gt;https://www.pnas.org/doi/abs/10.1073/pnas.1814081116&lt;/url&gt;&lt;/related-urls&gt;&lt;/urls&gt;&lt;electronic-resource-num&gt;doi:10.1073/pnas.1814081116&lt;/electronic-resource-num&gt;&lt;/record&gt;&lt;/Cite&gt;&lt;/EndNote&gt;</w:instrText>
      </w:r>
      <w:r w:rsidR="00520794">
        <w:fldChar w:fldCharType="separate"/>
      </w:r>
      <w:r w:rsidR="00D835BE">
        <w:rPr>
          <w:noProof/>
        </w:rPr>
        <w:t>(e.g. Winkler</w:t>
      </w:r>
      <w:r w:rsidR="00D835BE" w:rsidRPr="00D835BE">
        <w:rPr>
          <w:i/>
          <w:noProof/>
        </w:rPr>
        <w:t xml:space="preserve"> et al.</w:t>
      </w:r>
      <w:r w:rsidR="00D835BE">
        <w:rPr>
          <w:noProof/>
        </w:rPr>
        <w:t>, 2019)</w:t>
      </w:r>
      <w:r w:rsidR="00520794">
        <w:fldChar w:fldCharType="end"/>
      </w:r>
      <w:del w:id="148" w:author="Vera Weisbecker" w:date="2024-04-23T12:46:00Z">
        <w:r w:rsidR="00000000">
          <w:delText>This is consistent with</w:delText>
        </w:r>
        <w:r w:rsidR="000D500A">
          <w:delText xml:space="preserve"> Mitchell et al.’s</w:delText>
        </w:r>
        <w:r w:rsidR="00000000">
          <w:delText xml:space="preserve"> </w:delText>
        </w:r>
        <w:r w:rsidR="000D500A">
          <w:delText xml:space="preserve"> </w:delText>
        </w:r>
        <w:r w:rsidR="00000000">
          <w:delText xml:space="preserve">hypothesis that </w:delText>
        </w:r>
        <w:r w:rsidR="00E2433D">
          <w:delText>hyperallometric gracilisation</w:delText>
        </w:r>
        <w:r w:rsidR="00000000">
          <w:delText xml:space="preserve"> can be confounded by abrupt shifts in dietary hardness, and also highlights that variation beyond allometric scaling is an important part of investigation.</w:delText>
        </w:r>
      </w:del>
    </w:p>
    <w:p w14:paraId="1565219B" w14:textId="68E49F56" w:rsidR="00A60FB2" w:rsidRDefault="00000000">
      <w:pPr>
        <w:spacing w:line="480" w:lineRule="auto"/>
        <w:ind w:firstLine="720"/>
      </w:pPr>
      <w:del w:id="149" w:author="Vera Weisbecker" w:date="2024-04-23T12:46:00Z">
        <w:r>
          <w:delText>The rodent sample assessed in  offers an ideal opportunity for differentiating allometric and non-allometric variation because it combines allometrically highly uniform species with clear deviations from the common pattern. These include the carnivorous rodents, but also</w:delText>
        </w:r>
      </w:del>
      <w:ins w:id="150" w:author="Vera Weisbecker" w:date="2024-04-23T12:46:00Z">
        <w:r w:rsidR="00A60FB2">
          <w:t>. Another deviation from the common allometric line is seen in the two carnivorous sister species, the Rakali (</w:t>
        </w:r>
        <w:r w:rsidR="00A60FB2">
          <w:rPr>
            <w:i/>
            <w:iCs/>
          </w:rPr>
          <w:t>Hydromys chrysogaster</w:t>
        </w:r>
        <w:r w:rsidR="00A60FB2">
          <w:t>) and water mouse (</w:t>
        </w:r>
        <w:r w:rsidR="00A60FB2">
          <w:rPr>
            <w:i/>
            <w:iCs/>
          </w:rPr>
          <w:t>Xeromys myoides</w:t>
        </w:r>
        <w:r w:rsidR="00A60FB2">
          <w:t>)</w:t>
        </w:r>
        <w:r w:rsidR="00A60FB2">
          <w:rPr>
            <w:i/>
            <w:iCs/>
          </w:rPr>
          <w:t xml:space="preserve">, </w:t>
        </w:r>
        <w:r w:rsidR="00A60FB2">
          <w:t>and</w:t>
        </w:r>
      </w:ins>
      <w:r w:rsidR="00A60FB2">
        <w:t xml:space="preserve"> a group of ecological specialists with distinct non-diet related locomotor modes, the hopping mice </w:t>
      </w:r>
      <w:r w:rsidR="00A60FB2">
        <w:rPr>
          <w:i/>
        </w:rPr>
        <w:t>(Notomys</w:t>
      </w:r>
      <w:r w:rsidR="00A60FB2">
        <w:t>) and the rabbit-rat (</w:t>
      </w:r>
      <w:r w:rsidR="00A60FB2">
        <w:rPr>
          <w:i/>
        </w:rPr>
        <w:t>Conilurus penicillatus</w:t>
      </w:r>
      <w:r w:rsidR="00A60FB2">
        <w:t xml:space="preserve">). The </w:t>
      </w:r>
      <w:del w:id="151" w:author="Vera Weisbecker" w:date="2024-04-23T12:46:00Z">
        <w:r>
          <w:delText>latter group is</w:delText>
        </w:r>
      </w:del>
      <w:ins w:id="152" w:author="Vera Weisbecker" w:date="2024-04-23T12:46:00Z">
        <w:r w:rsidR="00A60FB2">
          <w:t>hopping mice are</w:t>
        </w:r>
      </w:ins>
      <w:r w:rsidR="00A60FB2">
        <w:t xml:space="preserve"> of interest because of their conspicuous “facial tilt” of the anterior cranium, an adaptation resulting in an expansion of their field of view while hopping or bounding </w:t>
      </w:r>
      <w:r w:rsidR="00520794">
        <w:fldChar w:fldCharType="begin"/>
      </w:r>
      <w:r w:rsidR="00D835BE">
        <w:instrText xml:space="preserve"> ADDIN EN.CITE &lt;EndNote&gt;&lt;Cite&gt;&lt;Author&gt;Kraatz&lt;/Author&gt;&lt;Year&gt;2016&lt;/Year&gt;&lt;RecNum&gt;11&lt;/RecNum&gt;&lt;DisplayText&gt;(Kraatz &amp;amp; Sherratt, 2016)&lt;/DisplayText&gt;&lt;record&gt;&lt;rec-number&gt;11&lt;/rec-number&gt;&lt;foreign-keys&gt;&lt;key app="EN" db-id="p9vfsf2vj2tvwjevww9pzwfazxfv5txvw5ap" timestamp="1709692331"&gt;11&lt;/key&gt;&lt;/foreign-keys&gt;&lt;ref-type name="Journal Article"&gt;17&lt;/ref-type&gt;&lt;contributors&gt;&lt;authors&gt;&lt;author&gt;Kraatz, B.&lt;/author&gt;&lt;author&gt;Sherratt, E.&lt;/author&gt;&lt;/authors&gt;&lt;/contributors&gt;&lt;auth-address&gt;Department of Anatomy, Western University of Health Sciences , United States.&amp;#xD;Department of Evolution, Ecology and Genetics, Research School of Biology, The Australian National University , Canberra, ACT , Australia.&lt;/auth-address&gt;&lt;titles&gt;&lt;title&gt;Evolutionary morphology of the rabbit skull&lt;/title&gt;&lt;secondary-title&gt;PeerJ&lt;/secondary-title&gt;&lt;/titles&gt;&lt;periodical&gt;&lt;full-title&gt;PeerJ&lt;/full-title&gt;&lt;/periodical&gt;&lt;pages&gt;e2453&lt;/pages&gt;&lt;volume&gt;4&lt;/volume&gt;&lt;edition&gt;2016/10/01&lt;/edition&gt;&lt;keywords&gt;&lt;keyword&gt;Geometric morphometrics&lt;/keyword&gt;&lt;keyword&gt;Lagomorpha&lt;/keyword&gt;&lt;keyword&gt;Leporidae&lt;/keyword&gt;&lt;keyword&gt;Macroevolution&lt;/keyword&gt;&lt;keyword&gt;X-ray micro computed tomography&lt;/keyword&gt;&lt;/keywords&gt;&lt;dates&gt;&lt;year&gt;2016&lt;/year&gt;&lt;/dates&gt;&lt;isbn&gt;2167-8359 (Print)&amp;#xD;2167-8359&lt;/isbn&gt;&lt;accession-num&gt;27688967&lt;/accession-num&gt;&lt;urls&gt;&lt;/urls&gt;&lt;custom2&gt;PMC5036099&lt;/custom2&gt;&lt;electronic-resource-num&gt;https://doi.org/10.7717/peerj.2453&lt;/electronic-resource-num&gt;&lt;remote-database-provider&gt;NLM&lt;/remote-database-provider&gt;&lt;language&gt;eng&lt;/language&gt;&lt;/record&gt;&lt;/Cite&gt;&lt;/EndNote&gt;</w:instrText>
      </w:r>
      <w:r w:rsidR="00520794">
        <w:fldChar w:fldCharType="separate"/>
      </w:r>
      <w:r w:rsidR="00D835BE">
        <w:rPr>
          <w:noProof/>
        </w:rPr>
        <w:t>(Kraatz &amp; Sherratt, 2016)</w:t>
      </w:r>
      <w:r w:rsidR="00520794">
        <w:fldChar w:fldCharType="end"/>
      </w:r>
      <w:r w:rsidR="00A60FB2">
        <w:t xml:space="preserve">. </w:t>
      </w:r>
      <w:del w:id="153" w:author="Vera Weisbecker" w:date="2024-04-23T12:46:00Z">
        <w:r>
          <w:delText xml:space="preserve">This makes them intriguing cases to examine in the allometry-free morphospace, as their rostral shapes may depend on the degree to which the facial tilt is independent from </w:delText>
        </w:r>
        <w:r w:rsidR="00E2433D">
          <w:delText>evolutionary allometry</w:delText>
        </w:r>
        <w:r>
          <w:delText xml:space="preserve">. </w:delText>
        </w:r>
      </w:del>
    </w:p>
    <w:p w14:paraId="63C6F1AD" w14:textId="77777777" w:rsidR="00A60FB2" w:rsidRDefault="00A60FB2">
      <w:pPr>
        <w:spacing w:line="480" w:lineRule="auto"/>
        <w:ind w:firstLine="720"/>
        <w:rPr>
          <w:ins w:id="154" w:author="Vera Weisbecker" w:date="2024-04-23T12:46:00Z"/>
        </w:rPr>
      </w:pPr>
      <w:ins w:id="155" w:author="Vera Weisbecker" w:date="2024-04-23T12:46:00Z">
        <w:r>
          <w:t xml:space="preserve">The clear departures of some ecological specialists from the common allometric line make Marcy </w:t>
        </w:r>
        <w:r w:rsidRPr="00036AE1">
          <w:rPr>
            <w:i/>
            <w:iCs/>
          </w:rPr>
          <w:t>et al.</w:t>
        </w:r>
        <w:r>
          <w:t xml:space="preserve">’s </w:t>
        </w:r>
      </w:ins>
      <w:r w:rsidR="00036AE1">
        <w:fldChar w:fldCharType="begin"/>
      </w:r>
      <w:r w:rsidR="00D835BE">
        <w:instrText xml:space="preserve"> ADDIN EN.CITE &lt;EndNote&gt;&lt;Cite ExcludeAuth="1"&gt;&lt;Author&gt;Marcy&lt;/Author&gt;&lt;Year&gt;2020&lt;/Year&gt;&lt;RecNum&gt;5&lt;/RecNum&gt;&lt;DisplayText&gt;(2020)&lt;/DisplayText&gt;&lt;record&gt;&lt;rec-number&gt;5&lt;/rec-number&gt;&lt;foreign-keys&gt;&lt;key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036AE1">
        <w:fldChar w:fldCharType="separate"/>
      </w:r>
      <w:r w:rsidR="00D835BE">
        <w:rPr>
          <w:noProof/>
        </w:rPr>
        <w:t>(2020)</w:t>
      </w:r>
      <w:r w:rsidR="00036AE1">
        <w:fldChar w:fldCharType="end"/>
      </w:r>
      <w:ins w:id="156" w:author="Vera Weisbecker" w:date="2024-04-23T12:46:00Z">
        <w:r>
          <w:t xml:space="preserve"> dataset an excellent test case to assess whether the CREA pattern is just the allometric pattern among a diverse range of biomechanical selection pressures, which need to be investigated jointly by studies into mammalian cranial evolution. In this study, we test several predictions arising from this hypothesis by contrasting between allometric and non-</w:t>
        </w:r>
        <w:r>
          <w:lastRenderedPageBreak/>
          <w:t xml:space="preserve">allometric shape variation (via analysis of residuals from regressions of shape against size) on Marcy </w:t>
        </w:r>
        <w:r w:rsidRPr="00036AE1">
          <w:rPr>
            <w:i/>
            <w:iCs/>
          </w:rPr>
          <w:t>et al</w:t>
        </w:r>
        <w:r w:rsidR="00036AE1">
          <w:rPr>
            <w:i/>
            <w:iCs/>
          </w:rPr>
          <w:t>.</w:t>
        </w:r>
        <w:r w:rsidRPr="00036AE1">
          <w:rPr>
            <w:i/>
            <w:iCs/>
          </w:rPr>
          <w:t>’s</w:t>
        </w:r>
        <w:r>
          <w:t xml:space="preserve"> </w:t>
        </w:r>
      </w:ins>
      <w:r w:rsidR="00520794">
        <w:fldChar w:fldCharType="begin"/>
      </w:r>
      <w:r w:rsidR="00D835BE">
        <w:instrText xml:space="preserve"> ADDIN EN.CITE &lt;EndNote&gt;&lt;Cite ExcludeAuth="1"&gt;&lt;Author&gt;Marcy&lt;/Author&gt;&lt;Year&gt;2020&lt;/Year&gt;&lt;RecNum&gt;5&lt;/RecNum&gt;&lt;DisplayText&gt;(2020)&lt;/DisplayText&gt;&lt;record&gt;&lt;rec-number&gt;5&lt;/rec-number&gt;&lt;foreign-keys&gt;&lt;key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(2020)</w:t>
      </w:r>
      <w:r w:rsidR="00520794">
        <w:fldChar w:fldCharType="end"/>
      </w:r>
      <w:ins w:id="157" w:author="Vera Weisbecker" w:date="2024-04-23T12:46:00Z">
        <w:r>
          <w:t xml:space="preserve"> sample of Australian muri</w:t>
        </w:r>
        <w:r w:rsidR="003F35FD">
          <w:t>ne</w:t>
        </w:r>
        <w:r>
          <w:t>s.</w:t>
        </w:r>
      </w:ins>
    </w:p>
    <w:p w14:paraId="623266CB" w14:textId="77777777" w:rsidR="00301D57" w:rsidRDefault="00A60FB2">
      <w:pPr>
        <w:spacing w:line="480" w:lineRule="auto"/>
        <w:ind w:firstLine="720"/>
        <w:rPr>
          <w:ins w:id="158" w:author="Vera Weisbecker" w:date="2024-04-23T12:46:00Z"/>
        </w:rPr>
      </w:pPr>
      <w:ins w:id="159" w:author="Vera Weisbecker" w:date="2024-04-23T12:46:00Z">
        <w:r>
          <w:t xml:space="preserve">A main prediction of a biomechanically driven CREA pattern is that it should be bounded by functional allometric </w:t>
        </w:r>
        <w:r w:rsidR="009C48F1">
          <w:t>optimi</w:t>
        </w:r>
        <w:r w:rsidR="00036AE1">
          <w:t>s</w:t>
        </w:r>
        <w:r w:rsidR="009C48F1">
          <w:t xml:space="preserve">ation </w:t>
        </w:r>
      </w:ins>
      <w:r w:rsidR="00036AE1">
        <w:fldChar w:fldCharType="begin"/>
      </w:r>
      <w:r w:rsidR="00D835BE">
        <w:instrText xml:space="preserve"> ADDIN EN.CITE &lt;EndNote&gt;&lt;Cite&gt;&lt;Author&gt;Mitchell&lt;/Author&gt;&lt;Year&gt;2024&lt;/Year&gt;&lt;RecNum&gt;94&lt;/RecNum&gt;&lt;DisplayText&gt;(Mitchell&lt;style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036AE1">
        <w:fldChar w:fldCharType="separate"/>
      </w:r>
      <w:r w:rsidR="00D835BE">
        <w:rPr>
          <w:noProof/>
        </w:rPr>
        <w:t>(Mitchell</w:t>
      </w:r>
      <w:r w:rsidR="00D835BE" w:rsidRPr="00D835BE">
        <w:rPr>
          <w:i/>
          <w:noProof/>
        </w:rPr>
        <w:t xml:space="preserve"> et al.</w:t>
      </w:r>
      <w:r w:rsidR="00D835BE">
        <w:rPr>
          <w:noProof/>
        </w:rPr>
        <w:t>, 2024b)</w:t>
      </w:r>
      <w:r w:rsidR="00036AE1">
        <w:fldChar w:fldCharType="end"/>
      </w:r>
      <w:ins w:id="160" w:author="Vera Weisbecker" w:date="2024-04-23T12:46:00Z">
        <w:r>
          <w:t xml:space="preserve">. </w:t>
        </w:r>
        <w:r w:rsidR="00301D57">
          <w:t xml:space="preserve">This should also limit the amount of shape divergence of cranial shape through time </w:t>
        </w:r>
      </w:ins>
      <w:r w:rsidR="00520794">
        <w:fldChar w:fldCharType="begin"/>
      </w:r>
      <w:r w:rsidR="00D835BE">
        <w:instrText xml:space="preserve"> ADDIN EN.CITE &lt;EndNote&gt;&lt;Cite&gt;&lt;Author&gt;Beaulieu&lt;/Author&gt;&lt;Year&gt;2012&lt;/Year&gt;&lt;RecNum&gt;90&lt;/RecNum&gt;&lt;Prefix&gt;e.g. &lt;/Prefix&gt;&lt;DisplayText&gt;(e.g. Beaulieu&lt;style face="italic"&gt; et al.&lt;/style&gt;, 2012)&lt;/DisplayText&gt;&lt;record&gt;&lt;rec-number&gt;90&lt;/rec-number&gt;&lt;foreign-keys&gt;&lt;key app="EN" db-id="p9vfsf2vj2tvwjevww9pzwfazxfv5txvw5ap" timestamp="1713336895"&gt;90&lt;/key&gt;&lt;/foreign-keys&gt;&lt;ref-type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dates&gt;&lt;isbn&gt;0014-3820&lt;/isbn&gt;&lt;urls&gt;&lt;related-urls&gt;&lt;url&gt;https://doi.org/10.1111/j.1558-5646.2012.01619.x&lt;/url&gt;&lt;/related-urls&gt;&lt;/urls&gt;&lt;electronic-resource-num&gt;10.1111/j.1558-5646.2012.01619.x&lt;/electronic-resource-num&gt;&lt;access-date&gt;4/17/2024&lt;/access-date&gt;&lt;/record&gt;&lt;/Cite&gt;&lt;/EndNote&gt;</w:instrText>
      </w:r>
      <w:r w:rsidR="00520794">
        <w:fldChar w:fldCharType="separate"/>
      </w:r>
      <w:r w:rsidR="00D835BE">
        <w:rPr>
          <w:noProof/>
        </w:rPr>
        <w:t>(e.g. Beaulieu</w:t>
      </w:r>
      <w:r w:rsidR="00D835BE" w:rsidRPr="00D835BE">
        <w:rPr>
          <w:i/>
          <w:noProof/>
        </w:rPr>
        <w:t xml:space="preserve"> et al.</w:t>
      </w:r>
      <w:r w:rsidR="00D835BE">
        <w:rPr>
          <w:noProof/>
        </w:rPr>
        <w:t>, 2012)</w:t>
      </w:r>
      <w:r w:rsidR="00520794">
        <w:fldChar w:fldCharType="end"/>
      </w:r>
      <w:ins w:id="161" w:author="Vera Weisbecker" w:date="2024-04-23T12:46:00Z">
        <w:r w:rsidR="00301D57">
          <w:t xml:space="preserve">, so that even remotely related species should display similar shapes. </w:t>
        </w:r>
        <w:r>
          <w:t xml:space="preserve">This should result in an Ornstein-Uhlenbeck pattern of shape divergence through time, where limited diversification occurs around an allometrically determined optimal shape </w:t>
        </w:r>
      </w:ins>
      <w:r w:rsidR="00520794">
        <w:fldChar w:fldCharType="begin"/>
      </w:r>
      <w:r w:rsidR="00D835BE">
        <w:instrText xml:space="preserve"> ADDIN EN.CITE &lt;EndNote&gt;&lt;Cite&gt;&lt;Author&gt;Harmon&lt;/Author&gt;&lt;Year&gt;2010&lt;/Year&gt;&lt;RecNum&gt;55&lt;/RecNum&gt;&lt;DisplayText&gt;(Harmon&lt;style face="italic"&gt; et al.&lt;/style&gt;, 2010)&lt;/DisplayText&gt;&lt;record&gt;&lt;rec-number&gt;55&lt;/rec-number&gt;&lt;foreign-keys&gt;&lt;key app="EN" db-id="p9vfsf2vj2tvwjevww9pzwfazxfv5txvw5ap" timestamp="1709692331"&gt;55&lt;/key&gt;&lt;/foreign-keys&gt;&lt;ref-type name="Journal Article"&gt;17&lt;/ref-type&gt;&lt;contributors&gt;&lt;authors&gt;&lt;author&gt;Harmon, L. J.&lt;/author&gt;&lt;author&gt;Losos, J. B.&lt;/author&gt;&lt;author&gt;Davies, T. J.&lt;/author&gt;&lt;author&gt;Gillespie, R. G.&lt;/author&gt;&lt;author&gt;Gittleman, J. L.&lt;/author&gt;&lt;author&gt;Jennings, W. B.&lt;/author&gt;&lt;author&gt;Kozak, K. H.&lt;/author&gt;&lt;author&gt;McPeek, M. A.&lt;/author&gt;&lt;author&gt;Moreno-Roark, F.&lt;/author&gt;&lt;author&gt;Near, T. J.&lt;/author&gt;&lt;author&gt;Purvis, A.&lt;/author&gt;&lt;author&gt;Ricklefs, R. E.&lt;/author&gt;&lt;author&gt;Schluter, D.&lt;/author&gt;&lt;author&gt;Schulte II, J. A.&lt;/author&gt;&lt;author&gt;Seehausen, O.&lt;/author&gt;&lt;author&gt;Sidlauskas, B. L.&lt;/author&gt;&lt;author&gt;Torres-Carvajal, O.&lt;/author&gt;&lt;author&gt;Weir, J. T.&lt;/author&gt;&lt;author&gt;Mooers, A. Ø.&lt;/author&gt;&lt;/authors&gt;&lt;/contributors&gt;&lt;titles&gt;&lt;title&gt;Early bursts of body size and shape evolution are rare in comparative data&lt;/title&gt;&lt;secondary-title&gt;Evolution&lt;/secondary-title&gt;&lt;/titles&gt;&lt;periodical&gt;&lt;full-title&gt;Evolution&lt;/full-title&gt;&lt;/periodical&gt;&lt;pages&gt;2385-2396&lt;/pages&gt;&lt;volume&gt;64&lt;/volume&gt;&lt;number&gt;8&lt;/number&gt;&lt;dates&gt;&lt;year&gt;2010&lt;/year&gt;&lt;/dates&gt;&lt;isbn&gt;0014-3820&lt;/isbn&gt;&lt;urls&gt;&lt;related-urls&gt;&lt;url&gt;https://onlinelibrary.wiley.com/doi/abs/10.1111/j.1558-5646.2010.01025.x&lt;/url&gt;&lt;/related-urls&gt;&lt;/urls&gt;&lt;electronic-resource-num&gt;https://doi.org/10.1111/j.1558-5646.2010.01025.x&lt;/electronic-resource-num&gt;&lt;/record&gt;&lt;/Cite&gt;&lt;/EndNote&gt;</w:instrText>
      </w:r>
      <w:r w:rsidR="00520794">
        <w:fldChar w:fldCharType="separate"/>
      </w:r>
      <w:r w:rsidR="00D835BE">
        <w:rPr>
          <w:noProof/>
        </w:rPr>
        <w:t>(Harmon</w:t>
      </w:r>
      <w:r w:rsidR="00D835BE" w:rsidRPr="00D835BE">
        <w:rPr>
          <w:i/>
          <w:noProof/>
        </w:rPr>
        <w:t xml:space="preserve"> et al.</w:t>
      </w:r>
      <w:r w:rsidR="00D835BE">
        <w:rPr>
          <w:noProof/>
        </w:rPr>
        <w:t>, 2010)</w:t>
      </w:r>
      <w:r w:rsidR="00520794">
        <w:fldChar w:fldCharType="end"/>
      </w:r>
      <w:ins w:id="162" w:author="Vera Weisbecker" w:date="2024-04-23T12:46:00Z">
        <w:r>
          <w:t>. Further, if non-allometric variation is also under stabilising selection</w:t>
        </w:r>
        <w:r w:rsidR="00036AE1">
          <w:t xml:space="preserve"> due to other biomechanical selection acting in parallel to allometry-generating selection</w:t>
        </w:r>
        <w:r>
          <w:t xml:space="preserve">, similar </w:t>
        </w:r>
        <w:r w:rsidR="00BB3462">
          <w:t xml:space="preserve">bounded </w:t>
        </w:r>
        <w:r w:rsidR="00301D57">
          <w:t>divergence over time</w:t>
        </w:r>
        <w:r>
          <w:t xml:space="preserve"> should arise in the residual cranial variation. </w:t>
        </w:r>
      </w:ins>
    </w:p>
    <w:p w14:paraId="0AB21E52" w14:textId="77777777" w:rsidR="008922AE" w:rsidRDefault="00A60FB2">
      <w:pPr>
        <w:spacing w:line="480" w:lineRule="auto"/>
        <w:rPr>
          <w:del w:id="163" w:author="Vera Weisbecker" w:date="2024-04-23T12:46:00Z"/>
        </w:rPr>
      </w:pPr>
      <w:ins w:id="164" w:author="Vera Weisbecker" w:date="2024-04-23T12:46:00Z">
        <w:r>
          <w:t>In addition, the biomechanical processes leading to CREA should be reflected in high allometry and high levels of co-variation in cranial areas that are expected to vary most under CREA</w:t>
        </w:r>
        <w:r w:rsidR="005319A5">
          <w:t xml:space="preserve"> as described above</w:t>
        </w:r>
        <w:r>
          <w:t xml:space="preserve"> – the rostrum, cranial vault, and potentially orbital region </w:t>
        </w:r>
      </w:ins>
      <w:r w:rsidR="00520794">
        <w:fldChar w:fldCharType="begin">
          <w:fldData xml:space="preserve">PEVuZE5vdGU+PENpdGU+PEF1dGhvcj5NaXRjaGVsbDwvQXV0aG9yPjxZZWFyPjIwMjQ8L1llYXI+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</w:fldData>
        </w:fldChar>
      </w:r>
      <w:r w:rsidR="00D835BE">
        <w:instrText xml:space="preserve"> ADDIN EN.CITE </w:instrText>
      </w:r>
      <w:r w:rsidR="00D835BE">
        <w:fldChar w:fldCharType="begin">
          <w:fldData xml:space="preserve">PEVuZE5vdGU+PENpdGU+PEF1dGhvcj5NaXRjaGVsbDwvQXV0aG9yPjxZZWFyPjIwMjQ8L1llYXI+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</w:fldData>
        </w:fldChar>
      </w:r>
      <w:r w:rsidR="00D835BE">
        <w:instrText xml:space="preserve"> ADDIN EN.CITE.DATA </w:instrText>
      </w:r>
      <w:r w:rsidR="00D835BE">
        <w:fldChar w:fldCharType="end"/>
      </w:r>
      <w:r w:rsidR="00520794">
        <w:fldChar w:fldCharType="separate"/>
      </w:r>
      <w:r w:rsidR="00D835BE">
        <w:rPr>
          <w:noProof/>
        </w:rPr>
        <w:t>(Cardini</w:t>
      </w:r>
      <w:r w:rsidR="00D835BE" w:rsidRPr="00D835BE">
        <w:rPr>
          <w:i/>
          <w:noProof/>
        </w:rPr>
        <w:t xml:space="preserve"> et al.</w:t>
      </w:r>
      <w:r w:rsidR="00D835BE">
        <w:rPr>
          <w:noProof/>
        </w:rPr>
        <w:t>, 2015; Cardini &amp; Polly, 2013; Mitchell</w:t>
      </w:r>
      <w:r w:rsidR="00D835BE" w:rsidRPr="00D835BE">
        <w:rPr>
          <w:i/>
          <w:noProof/>
        </w:rPr>
        <w:t xml:space="preserve"> et al.</w:t>
      </w:r>
      <w:r w:rsidR="00D835BE">
        <w:rPr>
          <w:noProof/>
        </w:rPr>
        <w:t>, 2024b)</w:t>
      </w:r>
      <w:r w:rsidR="00520794">
        <w:fldChar w:fldCharType="end"/>
      </w:r>
      <w:ins w:id="165" w:author="Vera Weisbecker" w:date="2024-04-23T12:46:00Z">
        <w:r>
          <w:t xml:space="preserve">. By contrast, </w:t>
        </w:r>
      </w:ins>
      <w:r>
        <w:t xml:space="preserve">selection on functions that result in shape variation independent of </w:t>
      </w:r>
      <w:del w:id="166" w:author="Vera Weisbecker" w:date="2024-04-23T12:46:00Z">
        <w:r w:rsidR="00E2433D">
          <w:delText>evolutionary allometry</w:delText>
        </w:r>
      </w:del>
      <w:ins w:id="167" w:author="Vera Weisbecker" w:date="2024-04-23T12:46:00Z">
        <w:r>
          <w:t>CREA</w:t>
        </w:r>
      </w:ins>
      <w:r>
        <w:t xml:space="preserve"> is expected to be more apparent in some parts of the skull but not others </w:t>
      </w:r>
      <w:ins w:id="168" w:author="Vera Weisbecker" w:date="2024-04-23T12:46:00Z">
        <w:r>
          <w:t xml:space="preserve">depending on cranial function </w:t>
        </w:r>
      </w:ins>
      <w:r>
        <w:t xml:space="preserve">(e.g. the maxillary region of carnivorous species; the back of the skull in hopping or bounding species). </w:t>
      </w:r>
      <w:del w:id="169" w:author="Vera Weisbecker" w:date="2024-04-23T12:46:00Z">
        <w:r w:rsidR="00000000">
          <w:delText>A key question is therefore how different parts of the skull co-evolve, and whether there are size-independent patterns alongside CREA which allow the evolution of cranial areas away from the main allometric line. This is conceivable because allometry explained a large amount (36%), but not the majority, of cranial shape variation , leaving substantial residual variation that might be attributable to non-</w:delText>
        </w:r>
        <w:r w:rsidR="00E2433D">
          <w:delText>allometric</w:delText>
        </w:r>
        <w:r w:rsidR="00000000">
          <w:delText xml:space="preserve"> patterns. Understanding how the different parts of the cranium </w:delText>
        </w:r>
        <w:r w:rsidR="00000000">
          <w:lastRenderedPageBreak/>
          <w:delText>relate to each other in evolution can be investigated using</w:delText>
        </w:r>
      </w:del>
      <w:ins w:id="170" w:author="Vera Weisbecker" w:date="2024-04-23T12:46:00Z">
        <w:r>
          <w:t xml:space="preserve">We test these hypotheses by comparing ordination and landmark variation plots of cranial shape data </w:t>
        </w:r>
        <w:r>
          <w:rPr>
            <w:i/>
            <w:iCs/>
          </w:rPr>
          <w:t>versus</w:t>
        </w:r>
        <w:r>
          <w:t xml:space="preserve"> allometric residuals. Further, we use</w:t>
        </w:r>
      </w:ins>
      <w:r>
        <w:t xml:space="preserve"> assessments of cranial integration </w:t>
      </w:r>
      <w:r w:rsidR="00520794">
        <w:fldChar w:fldCharType="begin"/>
      </w:r>
      <w:r w:rsidR="00D835BE">
        <w:instrText xml:space="preserve"> ADDIN EN.CITE &lt;EndNote&gt;&lt;Cite&gt;&lt;Author&gt;Klingenberg&lt;/Author&gt;&lt;Year&gt;2009&lt;/Year&gt;&lt;RecNum&gt;12&lt;/RecNum&gt;&lt;Prefix&gt;covariation between modules`; &lt;/Prefix&gt;&lt;DisplayText&gt;(covariation between modules; Klingenberg, 2009)&lt;/DisplayText&gt;&lt;record&gt;&lt;rec-number&gt;12&lt;/rec-number&gt;&lt;foreign-keys&gt;&lt;key app="EN" db-id="p9vfsf2vj2tvwjevww9pzwfazxfv5txvw5ap" timestamp="1709692331"&gt;12&lt;/key&gt;&lt;/foreign-keys&gt;&lt;ref-type name="Journal Article"&gt;17&lt;/ref-type&gt;&lt;contributors&gt;&lt;authors&gt;&lt;author&gt;Klingenberg, C. P.&lt;/author&gt;&lt;/authors&gt;&lt;/contributors&gt;&lt;auth-address&gt;Faculty of Life Sciences, The University of Manchester, Michael Smith Building, Oxford Road, Manchester M13 9PT, UK. cpk@manchester.ac.uk&lt;/auth-address&gt;&lt;titles&gt;&lt;title&gt;Morphometric integration and modularity in configurations of landmarks: tools for evaluating a priori hypotheses&lt;/title&gt;&lt;secondary-title&gt;Evolution &amp;amp; Development&lt;/secondary-title&gt;&lt;/titles&gt;&lt;periodical&gt;&lt;full-title&gt;Evolution &amp;amp; Development&lt;/full-title&gt;&lt;/periodical&gt;&lt;pages&gt;405-21&lt;/pages&gt;&lt;volume&gt;11&lt;/volume&gt;&lt;number&gt;4&lt;/number&gt;&lt;edition&gt;2009/07/16&lt;/edition&gt;&lt;keywords&gt;&lt;keyword&gt;Animals&lt;/keyword&gt;&lt;keyword&gt;Drosophila melanogaster/*embryology&lt;/keyword&gt;&lt;keyword&gt;Mandible/embryology&lt;/keyword&gt;&lt;keyword&gt;Mice/*embryology&lt;/keyword&gt;&lt;keyword&gt;*Models, Biological&lt;/keyword&gt;&lt;keyword&gt;Wings, Animal/embryology&lt;/keyword&gt;&lt;/keywords&gt;&lt;dates&gt;&lt;year&gt;2009&lt;/year&gt;&lt;pub-dates&gt;&lt;date&gt;Jul-Aug&lt;/date&gt;&lt;/pub-dates&gt;&lt;/dates&gt;&lt;isbn&gt;1520-541X (Print)&amp;#xD;1520-541x&lt;/isbn&gt;&lt;accession-num&gt;19601974&lt;/accession-num&gt;&lt;urls&gt;&lt;/urls&gt;&lt;custom2&gt;PMC2776930&lt;/custom2&gt;&lt;electronic-resource-num&gt;https://doi.org/10.1111/j.1525-142X.2009.00347.x&lt;/electronic-resource-num&gt;&lt;remote-database-provider&gt;NLM&lt;/remote-database-provider&gt;&lt;language&gt;eng&lt;/language&gt;&lt;/record&gt;&lt;/Cite&gt;&lt;/EndNote&gt;</w:instrText>
      </w:r>
      <w:r w:rsidR="00520794">
        <w:fldChar w:fldCharType="separate"/>
      </w:r>
      <w:r w:rsidR="00D835BE">
        <w:rPr>
          <w:noProof/>
        </w:rPr>
        <w:t>(covariation between modules; Klingenberg, 2009)</w:t>
      </w:r>
      <w:r w:rsidR="00520794">
        <w:fldChar w:fldCharType="end"/>
      </w:r>
      <w:ins w:id="171" w:author="Vera Weisbecker" w:date="2024-04-23T12:46:00Z">
        <w:r>
          <w:t xml:space="preserve"> and modularity </w:t>
        </w:r>
      </w:ins>
      <w:r w:rsidR="00520794">
        <w:fldChar w:fldCharType="begin"/>
      </w:r>
      <w:r w:rsidR="00D835BE">
        <w:instrText xml:space="preserve"> ADDIN EN.CITE &lt;EndNote&gt;&lt;Cite&gt;&lt;Author&gt;Klingenberg&lt;/Author&gt;&lt;Year&gt;2009&lt;/Year&gt;&lt;RecNum&gt;12&lt;/RecNum&gt;&lt;Prefix&gt;the degree of independence of shape variation within a module relative to the others`; &lt;/Prefix&gt;&lt;DisplayText&gt;(the degree of independence of shape variation within a module relative to the others; Klingenberg, 2009)&lt;/DisplayText&gt;&lt;record&gt;&lt;rec-number&gt;12&lt;/rec-number&gt;&lt;foreign-keys&gt;&lt;key app="EN" db-id="p9vfsf2vj2tvwjevww9pzwfazxfv5txvw5ap" timestamp="1709692331"&gt;12&lt;/key&gt;&lt;/foreign-keys&gt;&lt;ref-type name="Journal Article"&gt;17&lt;/ref-type&gt;&lt;contributors&gt;&lt;authors&gt;&lt;author&gt;Klingenberg, C. P.&lt;/author&gt;&lt;/authors&gt;&lt;/contributors&gt;&lt;auth-address&gt;Faculty of Life Sciences, The University of Manchester, Michael Smith Building, Oxford Road, Manchester M13 9PT, UK. cpk@manchester.ac.uk&lt;/auth-address&gt;&lt;titles&gt;&lt;title&gt;Morphometric integration and modularity in configurations of landmarks: tools for evaluating a priori hypotheses&lt;/title&gt;&lt;secondary-title&gt;Evolution &amp;amp; Development&lt;/secondary-title&gt;&lt;/titles&gt;&lt;periodical&gt;&lt;full-title&gt;Evolution &amp;amp; Development&lt;/full-title&gt;&lt;/periodical&gt;&lt;pages&gt;405-21&lt;/pages&gt;&lt;volume&gt;11&lt;/volume&gt;&lt;number&gt;4&lt;/number&gt;&lt;edition&gt;2009/07/16&lt;/edition&gt;&lt;keywords&gt;&lt;keyword&gt;Animals&lt;/keyword&gt;&lt;keyword&gt;Drosophila melanogaster/*embryology&lt;/keyword&gt;&lt;keyword&gt;Mandible/embryology&lt;/keyword&gt;&lt;keyword&gt;Mice/*embryology&lt;/keyword&gt;&lt;keyword&gt;*Models, Biological&lt;/keyword&gt;&lt;keyword&gt;Wings, Animal/embryology&lt;/keyword&gt;&lt;/keywords&gt;&lt;dates&gt;&lt;year&gt;2009&lt;/year&gt;&lt;pub-dates&gt;&lt;date&gt;Jul-Aug&lt;/date&gt;&lt;/pub-dates&gt;&lt;/dates&gt;&lt;isbn&gt;1520-541X (Print)&amp;#xD;1520-541x&lt;/isbn&gt;&lt;accession-num&gt;19601974&lt;/accession-num&gt;&lt;urls&gt;&lt;/urls&gt;&lt;custom2&gt;PMC2776930&lt;/custom2&gt;&lt;electronic-resource-num&gt;https://doi.org/10.1111/j.1525-142X.2009.00347.x&lt;/electronic-resource-num&gt;&lt;remote-database-provider&gt;NLM&lt;/remote-database-provider&gt;&lt;language&gt;eng&lt;/language&gt;&lt;/record&gt;&lt;/Cite&gt;&lt;/EndNote&gt;</w:instrText>
      </w:r>
      <w:r w:rsidR="00520794">
        <w:fldChar w:fldCharType="separate"/>
      </w:r>
      <w:r w:rsidR="00D835BE">
        <w:rPr>
          <w:noProof/>
        </w:rPr>
        <w:t>(the degree of independence of shape variation within a module relative to the others; Klingenberg, 2009)</w:t>
      </w:r>
      <w:r w:rsidR="00520794">
        <w:fldChar w:fldCharType="end"/>
      </w:r>
      <w:del w:id="172" w:author="Vera Weisbecker" w:date="2024-04-23T12:46:00Z">
        <w:r w:rsidR="00000000">
          <w:delText xml:space="preserve"> and modularity .</w:delText>
        </w:r>
      </w:del>
      <w:ins w:id="173" w:author="Vera Weisbecker" w:date="2024-04-23T12:46:00Z">
        <w:r>
          <w:t xml:space="preserve"> to understand how the co-variation between different parts of the cranium changes in datasets with and without size. </w:t>
        </w:r>
      </w:ins>
      <w:r>
        <w:t xml:space="preserve"> Strong allometry in the rodent sample means that </w:t>
      </w:r>
      <w:del w:id="174" w:author="Vera Weisbecker" w:date="2024-04-23T12:46:00Z">
        <w:r w:rsidR="00000000">
          <w:delText xml:space="preserve">we should expect all parts of </w:delText>
        </w:r>
      </w:del>
      <w:r>
        <w:t xml:space="preserve">the skull </w:t>
      </w:r>
      <w:del w:id="175" w:author="Vera Weisbecker" w:date="2024-04-23T12:46:00Z">
        <w:r w:rsidR="00000000">
          <w:delText>to evolve changes in shape</w:delText>
        </w:r>
      </w:del>
      <w:ins w:id="176" w:author="Vera Weisbecker" w:date="2024-04-23T12:46:00Z">
        <w:r>
          <w:t>co-evolves with size</w:t>
        </w:r>
      </w:ins>
      <w:r>
        <w:t xml:space="preserve"> as one </w:t>
      </w:r>
      <w:ins w:id="177" w:author="Vera Weisbecker" w:date="2024-04-23T12:46:00Z">
        <w:r>
          <w:t xml:space="preserve">integrated </w:t>
        </w:r>
      </w:ins>
      <w:r>
        <w:t xml:space="preserve">structure, </w:t>
      </w:r>
      <w:del w:id="178" w:author="Vera Weisbecker" w:date="2024-04-23T12:46:00Z">
        <w:r w:rsidR="00000000">
          <w:delText xml:space="preserve">which corresponds with low modularity (i.e. no differences in evolutionary behavior across modules) and high </w:delText>
        </w:r>
      </w:del>
      <w:ins w:id="179" w:author="Vera Weisbecker" w:date="2024-04-23T12:46:00Z">
        <w:r>
          <w:t xml:space="preserve">so that the </w:t>
        </w:r>
      </w:ins>
      <w:r>
        <w:t xml:space="preserve">integration between modules (i.e. </w:t>
      </w:r>
      <w:ins w:id="180" w:author="Vera Weisbecker" w:date="2024-04-23T12:46:00Z">
        <w:r>
          <w:t xml:space="preserve">their co-variance) </w:t>
        </w:r>
      </w:ins>
      <w:r w:rsidR="00520794">
        <w:fldChar w:fldCharType="begin">
          <w:fldData xml:space="preserve">PEVuZE5vdGU+PENpdGU+PEF1dGhvcj5Cb29rc3RlaW48L0F1dGhvcj48WWVhcj4yMDE1PC9ZZWFy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</w:fldData>
        </w:fldChar>
      </w:r>
      <w:r w:rsidR="00D835BE">
        <w:instrText xml:space="preserve"> ADDIN EN.CITE </w:instrText>
      </w:r>
      <w:r w:rsidR="00D835BE">
        <w:fldChar w:fldCharType="begin">
          <w:fldData xml:space="preserve">PEVuZE5vdGU+PENpdGU+PEF1dGhvcj5Cb29rc3RlaW48L0F1dGhvcj48WWVhcj4yMDE1PC9ZZWFy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</w:fldData>
        </w:fldChar>
      </w:r>
      <w:r w:rsidR="00D835BE">
        <w:instrText xml:space="preserve"> ADDIN EN.CITE.DATA </w:instrText>
      </w:r>
      <w:r w:rsidR="00D835BE">
        <w:fldChar w:fldCharType="end"/>
      </w:r>
      <w:r w:rsidR="00520794">
        <w:fldChar w:fldCharType="separate"/>
      </w:r>
      <w:r w:rsidR="00D835BE">
        <w:rPr>
          <w:noProof/>
        </w:rPr>
        <w:t>(Bookstein, 2015; Klingenberg, 2009)</w:t>
      </w:r>
      <w:r w:rsidR="00520794">
        <w:fldChar w:fldCharType="end"/>
      </w:r>
      <w:del w:id="181" w:author="Vera Weisbecker" w:date="2024-04-23T12:46:00Z">
        <w:r w:rsidR="00000000">
          <w:delText xml:space="preserve">all </w:delText>
        </w:r>
      </w:del>
      <w:ins w:id="182" w:author="Vera Weisbecker" w:date="2024-04-23T12:46:00Z">
        <w:r w:rsidR="00E371CF">
          <w:t xml:space="preserve"> </w:t>
        </w:r>
        <w:r>
          <w:t xml:space="preserve">is expected to be higher and modularity (i.e. independence of modules from each other) potentially lower in datasets with shape information contained. Integration should also be strongest between those </w:t>
        </w:r>
      </w:ins>
      <w:r>
        <w:t xml:space="preserve">modules </w:t>
      </w:r>
      <w:del w:id="183" w:author="Vera Weisbecker" w:date="2024-04-23T12:46:00Z">
        <w:r w:rsidR="00000000">
          <w:delText>co-varying strongly, also known as global integration) . Conversely, if the allometric pattern is paired with an underlying ability to</w:delText>
        </w:r>
      </w:del>
      <w:ins w:id="184" w:author="Vera Weisbecker" w:date="2024-04-23T12:46:00Z">
        <w:r>
          <w:t>identified as affected by CREA. In combination, these results will help map a way forward of how evolutionary</w:t>
        </w:r>
      </w:ins>
      <w:r>
        <w:t xml:space="preserve"> change </w:t>
      </w:r>
      <w:del w:id="185" w:author="Vera Weisbecker" w:date="2024-04-23T12:46:00Z">
        <w:r w:rsidR="00000000">
          <w:delText xml:space="preserve">relative to </w:delText>
        </w:r>
        <w:r w:rsidR="00E2433D">
          <w:delText>the common allometry</w:delText>
        </w:r>
        <w:r w:rsidR="00000000">
          <w:delText xml:space="preserve">, we expect higher modularity (where parts of the skull evolve independently) and lower integration between modules (where modules co-vary less), particularly in the allometry-free space. </w:delText>
        </w:r>
      </w:del>
    </w:p>
    <w:p w14:paraId="6E41ECB4" w14:textId="77777777" w:rsidR="008922AE" w:rsidRDefault="008922AE">
      <w:pPr>
        <w:spacing w:line="480" w:lineRule="auto"/>
        <w:ind w:firstLine="720"/>
        <w:rPr>
          <w:del w:id="186" w:author="Vera Weisbecker" w:date="2024-04-23T12:46:00Z"/>
        </w:rPr>
      </w:pPr>
    </w:p>
    <w:p w14:paraId="7222A914" w14:textId="77777777" w:rsidR="008922AE" w:rsidRDefault="00000000">
      <w:pPr>
        <w:spacing w:line="480" w:lineRule="auto"/>
        <w:rPr>
          <w:del w:id="187" w:author="Vera Weisbecker" w:date="2024-04-23T12:46:00Z"/>
        </w:rPr>
      </w:pPr>
      <w:del w:id="188" w:author="Vera Weisbecker" w:date="2024-04-23T12:46:00Z">
        <w:r>
          <w:delText xml:space="preserve">If diversification of rodent crania is bounded by functional allometric constraints, </w:delText>
        </w:r>
        <w:r w:rsidR="00381040">
          <w:delText xml:space="preserve">we should expect to see an Ornstein-Uhlenbeck- type pattern of shape divergence through time </w:delText>
        </w:r>
        <w:r>
          <w:delText xml:space="preserve">in allometric and allometry-free contexts. </w:delText>
        </w:r>
        <w:r w:rsidR="00381040">
          <w:delText>W</w:delText>
        </w:r>
        <w:r>
          <w:delText xml:space="preserve">e would </w:delText>
        </w:r>
        <w:r w:rsidR="001D4B99">
          <w:delText xml:space="preserve">thus </w:delText>
        </w:r>
        <w:r>
          <w:delText xml:space="preserve">expect the morphological distances among species to be associated with the evolution of </w:delText>
        </w:r>
        <w:r w:rsidR="001D4B99">
          <w:delText xml:space="preserve">optimal shapes within </w:delText>
        </w:r>
        <w:r>
          <w:delText>the samples’ maximum size range.</w:delText>
        </w:r>
        <w:r w:rsidR="00381040">
          <w:delText xml:space="preserve"> </w:delText>
        </w:r>
        <w:r>
          <w:delText xml:space="preserve"> By contrast, if the allometry-free shape variation relates to the capacity of </w:delText>
        </w:r>
        <w:r>
          <w:lastRenderedPageBreak/>
          <w:delText>the cranium to diverge independently of allometry, we would expect to see the highest morphological distances between species that have ecological specializations with divergent functional requirements, compared to those whose shapes follow the expected pattern</w:delText>
        </w:r>
        <w:r w:rsidR="00E2433D">
          <w:delText xml:space="preserve"> of hyperallometric gracility</w:delText>
        </w:r>
        <w:r>
          <w:delText>.</w:delText>
        </w:r>
      </w:del>
    </w:p>
    <w:p w14:paraId="36BD4F7D" w14:textId="77777777" w:rsidR="008922AE" w:rsidRDefault="008922AE">
      <w:pPr>
        <w:spacing w:line="480" w:lineRule="auto"/>
        <w:ind w:firstLine="720"/>
        <w:rPr>
          <w:del w:id="189" w:author="Vera Weisbecker" w:date="2024-04-23T12:46:00Z"/>
        </w:rPr>
      </w:pPr>
    </w:p>
    <w:p w14:paraId="429E57A2" w14:textId="2014A310" w:rsidR="00A60FB2" w:rsidRDefault="00000000">
      <w:pPr>
        <w:spacing w:line="480" w:lineRule="auto"/>
        <w:ind w:firstLine="720"/>
      </w:pPr>
      <w:del w:id="190" w:author="Vera Weisbecker" w:date="2024-04-23T12:46:00Z">
        <w:r>
          <w:delText>In this study, we test our expectations on the relationships between allometric and non-allometric shape variation on Marcy et al’s  sample of Australian murids. We ask if the removal of size from the dataset completely removes variation due to CREA; whether the allometry-free dataset confirms our prediction of higher modularity and lower integration of cranial modules; and whether size-independent shape variation should show maximum shape disparity occurring between distantly-related species and/or species with divergent functional requirements (as opposed to</w:delText>
        </w:r>
      </w:del>
      <w:ins w:id="191" w:author="Vera Weisbecker" w:date="2024-04-23T12:46:00Z">
        <w:r w:rsidR="00A60FB2">
          <w:t>in mammalian cranial morphology can be interpreted in joint</w:t>
        </w:r>
      </w:ins>
      <w:r w:rsidR="00A60FB2">
        <w:t xml:space="preserve"> allometric </w:t>
      </w:r>
      <w:del w:id="192" w:author="Vera Weisbecker" w:date="2024-04-23T12:46:00Z">
        <w:r>
          <w:delText>shape spaces, where maximum shape disparity should occur between species with divergent body sizes).</w:delText>
        </w:r>
      </w:del>
      <w:ins w:id="193" w:author="Vera Weisbecker" w:date="2024-04-23T12:46:00Z">
        <w:r w:rsidR="00A60FB2">
          <w:t>and non-allometric frameworks.</w:t>
        </w:r>
      </w:ins>
    </w:p>
    <w:p w14:paraId="4F94AC2E" w14:textId="77777777" w:rsidR="00A60FB2" w:rsidRDefault="00A60FB2">
      <w:pPr>
        <w:pStyle w:val="Heading2"/>
        <w:pageBreakBefore/>
        <w:numPr>
          <w:ilvl w:val="1"/>
          <w:numId w:val="2"/>
        </w:numPr>
        <w:spacing w:line="480" w:lineRule="auto"/>
      </w:pPr>
      <w:r>
        <w:lastRenderedPageBreak/>
        <w:t>Methods</w:t>
      </w:r>
    </w:p>
    <w:p w14:paraId="159E41BF" w14:textId="77777777" w:rsidR="00A60FB2" w:rsidRDefault="00A60FB2">
      <w:pPr>
        <w:spacing w:line="480" w:lineRule="auto"/>
      </w:pPr>
    </w:p>
    <w:p w14:paraId="734CF87A" w14:textId="52C05D8D" w:rsidR="00CF4264" w:rsidRDefault="00A60FB2" w:rsidP="00CF4264">
      <w:pPr>
        <w:spacing w:line="480" w:lineRule="auto"/>
      </w:pPr>
      <w:r>
        <w:t xml:space="preserve">We used Marcy et al’s </w:t>
      </w:r>
      <w:r w:rsidR="00520794">
        <w:fldChar w:fldCharType="begin"/>
      </w:r>
      <w:r w:rsidR="00D835BE">
        <w:instrText xml:space="preserve"> ADDIN EN.CITE &lt;EndNote&gt;&lt;Cite ExcludeAuth="1"&gt;&lt;Author&gt;Marcy&lt;/Author&gt;&lt;Year&gt;2020&lt;/Year&gt;&lt;RecNum&gt;5&lt;/RecNum&gt;&lt;DisplayText&gt;(2020)&lt;/DisplayText&gt;&lt;record&gt;&lt;rec-number&gt;5&lt;/rec-number&gt;&lt;foreign-keys&gt;&lt;key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(2020)</w:t>
      </w:r>
      <w:r w:rsidR="00520794">
        <w:fldChar w:fldCharType="end"/>
      </w:r>
      <w:r>
        <w:t xml:space="preserve"> previously published dataset of 37 Australian rodent species (</w:t>
      </w:r>
      <w:ins w:id="194" w:author="Vera Weisbecker" w:date="2024-04-23T12:46:00Z">
        <w:r>
          <w:t xml:space="preserve">averaged from shapes of a total of </w:t>
        </w:r>
      </w:ins>
      <w:r>
        <w:t xml:space="preserve">317 individuals) that were landmarked with </w:t>
      </w:r>
      <w:del w:id="195" w:author="Vera Weisbecker" w:date="2024-04-23T12:46:00Z">
        <w:r w:rsidR="00000000">
          <w:delText xml:space="preserve">a protocol of </w:delText>
        </w:r>
      </w:del>
      <w:r>
        <w:t>60 fixed landmarks, 141 curve semi-landmarks, and 124 patch semi-landmarks.</w:t>
      </w:r>
      <w:ins w:id="196" w:author="Vera Weisbecker" w:date="2024-04-23T12:46:00Z">
        <w:r>
          <w:t xml:space="preserve"> These were subjected to a generalized Procrustes analysis (GPA) with subsequent removal of the asymmetric component (details in Marcy et al. 2020 and implemented in the github repository associated with this study).</w:t>
        </w:r>
      </w:ins>
      <w:r>
        <w:t xml:space="preserve"> Ecological information on diet and locomotion for each species was taken from </w:t>
      </w:r>
      <w:r w:rsidR="00520794">
        <w:fldChar w:fldCharType="begin"/>
      </w:r>
      <w:r w:rsidR="00D835BE">
        <w:instrText xml:space="preserve"> ADDIN EN.CITE &lt;EndNote&gt;&lt;Cite AuthorYear="1"&gt;&lt;Author&gt;Breed&lt;/Author&gt;&lt;Year&gt;2007&lt;/Year&gt;&lt;RecNum&gt;14&lt;/RecNum&gt;&lt;DisplayText&gt;Breed and Ford (2007)&lt;/DisplayText&gt;&lt;record&gt;&lt;rec-number&gt;14&lt;/rec-number&gt;&lt;foreign-keys&gt;&lt;key app="EN" db-id="p9vfsf2vj2tvwjevww9pzwfazxfv5txvw5ap" timestamp="1709692331"&gt;14&lt;/key&gt;&lt;/foreign-keys&gt;&lt;ref-type name="Book"&gt;6&lt;/ref-type&gt;&lt;contributors&gt;&lt;authors&gt;&lt;author&gt;Breed, B.&lt;/author&gt;&lt;author&gt;Ford, F.&lt;/author&gt;&lt;/authors&gt;&lt;secondary-authors&gt;&lt;author&gt;Breed, B.&lt;/author&gt;&lt;author&gt;Ford, F.&lt;/author&gt;&lt;/secondary-authors&gt;&lt;/contributors&gt;&lt;titles&gt;&lt;title&gt;Native Mice and Rats&lt;/title&gt;&lt;/titles&gt;&lt;pages&gt;196&lt;/pages&gt;&lt;dates&gt;&lt;year&gt;2007&lt;/year&gt;&lt;/dates&gt;&lt;isbn&gt;978-0-643-09931-9&lt;/isbn&gt;&lt;urls&gt;&lt;related-urls&gt;&lt;url&gt;http://ebooks.publish.csiro.au/content/9780643095595/9780643095595&lt;/url&gt;&lt;/related-urls&gt;&lt;/urls&gt;&lt;electronic-resource-num&gt;https://doi.org/10.1071/9780643095595&lt;/electronic-resource-num&gt;&lt;/record&gt;&lt;/Cite&gt;&lt;/EndNote&gt;</w:instrText>
      </w:r>
      <w:r w:rsidR="00520794">
        <w:fldChar w:fldCharType="separate"/>
      </w:r>
      <w:r w:rsidR="00D835BE">
        <w:rPr>
          <w:noProof/>
        </w:rPr>
        <w:t>Breed and Ford (2007)</w:t>
      </w:r>
      <w:r w:rsidR="00520794">
        <w:fldChar w:fldCharType="end"/>
      </w:r>
      <w:r>
        <w:t xml:space="preserve">. </w:t>
      </w:r>
    </w:p>
    <w:p w14:paraId="6AE55415" w14:textId="38D1C1AA" w:rsidR="00A60FB2" w:rsidRDefault="00CF4264" w:rsidP="00AA70E0">
      <w:pPr>
        <w:spacing w:line="480" w:lineRule="auto"/>
        <w:ind w:firstLine="720"/>
      </w:pPr>
      <w:r>
        <w:t>All analyses were performed in R (v.</w:t>
      </w:r>
      <w:ins w:id="197" w:author="Vera Weisbecker" w:date="2024-04-23T12:46:00Z">
        <w:r w:rsidR="00036AE1">
          <w:t>4/</w:t>
        </w:r>
      </w:ins>
      <w:r w:rsidR="00036AE1">
        <w:t>3</w:t>
      </w:r>
      <w:del w:id="198" w:author="Vera Weisbecker" w:date="2024-04-23T12:46:00Z">
        <w:r w:rsidR="00000000">
          <w:delText>.6.1</w:delText>
        </w:r>
      </w:del>
      <w:ins w:id="199" w:author="Vera Weisbecker" w:date="2024-04-23T12:46:00Z">
        <w:r w:rsidR="00036AE1">
          <w:t>/3</w:t>
        </w:r>
      </w:ins>
      <w:r>
        <w:t xml:space="preserve">) </w:t>
      </w:r>
      <w:r w:rsidR="00520794">
        <w:fldChar w:fldCharType="begin"/>
      </w:r>
      <w:r w:rsidR="00D835BE">
        <w:instrText xml:space="preserve"> ADDIN EN.CITE &lt;EndNote&gt;&lt;Cite&gt;&lt;Author&gt;R Core Team&lt;/Author&gt;&lt;Year&gt;2024&lt;/Year&gt;&lt;RecNum&gt;15&lt;/RecNum&gt;&lt;DisplayText&gt;(R Core Team, 2024)&lt;/DisplayText&gt;&lt;record&gt;&lt;rec-number&gt;15&lt;/rec-number&gt;&lt;foreign-keys&gt;&lt;key app="EN" db-id="p9vfsf2vj2tvwjevww9pzwfazxfv5txvw5ap" timestamp="1709692331"&gt;15&lt;/key&gt;&lt;/foreign-keys&gt;&lt;ref-type name="Journal Article"&gt;17&lt;/ref-type&gt;&lt;contributors&gt;&lt;authors&gt;&lt;author&gt;R Core Team, &lt;/author&gt;&lt;/authors&gt;&lt;/contributors&gt;&lt;titles&gt;&lt;title&gt;R: A Language and Environment for Statistical Computing_. &lt;/title&gt;&lt;secondary-title&gt;R Foundation for Statistical Computing, Vienna, Austria. https://www.R-project.org/&lt;/secondary-title&gt;&lt;/titles&gt;&lt;periodical&gt;&lt;full-title&gt;R Foundation for Statistical Computing, Vienna, Austria. https://www.R-project.org/&lt;/full-title&gt;&lt;/periodical&gt;&lt;dates&gt;&lt;year&gt;2024&lt;/year&gt;&lt;/dates&gt;&lt;urls&gt;&lt;/urls&gt;&lt;/record&gt;&lt;/Cite&gt;&lt;/EndNote&gt;</w:instrText>
      </w:r>
      <w:r w:rsidR="00520794">
        <w:fldChar w:fldCharType="separate"/>
      </w:r>
      <w:r w:rsidR="00D835BE">
        <w:rPr>
          <w:noProof/>
        </w:rPr>
        <w:t>(R Core Team, 2024)</w:t>
      </w:r>
      <w:r w:rsidR="00520794">
        <w:fldChar w:fldCharType="end"/>
      </w:r>
      <w:r>
        <w:rPr>
          <w:b/>
          <w:bCs/>
        </w:rPr>
        <w:t xml:space="preserve">, </w:t>
      </w:r>
      <w:r>
        <w:t>using</w:t>
      </w:r>
      <w:r w:rsidR="00036AE1">
        <w:t xml:space="preserve"> </w:t>
      </w:r>
      <w:ins w:id="200" w:author="Vera Weisbecker" w:date="2024-04-23T12:46:00Z">
        <w:r w:rsidR="00036AE1">
          <w:t>mostly</w:t>
        </w:r>
        <w:r>
          <w:t xml:space="preserve"> </w:t>
        </w:r>
      </w:ins>
      <w:r>
        <w:t xml:space="preserve">the packages </w:t>
      </w:r>
      <w:r>
        <w:rPr>
          <w:i/>
          <w:iCs/>
        </w:rPr>
        <w:t xml:space="preserve">geomorph </w:t>
      </w:r>
      <w:ins w:id="201" w:author="Vera Weisbecker" w:date="2024-04-23T12:46:00Z">
        <w:r w:rsidR="00036AE1">
          <w:t xml:space="preserve">v. 4.0.7 </w:t>
        </w:r>
      </w:ins>
      <w:r w:rsidR="00520794">
        <w:fldChar w:fldCharType="begin"/>
      </w:r>
      <w:r w:rsidR="00D835BE">
        <w:instrText xml:space="preserve"> ADDIN EN.CITE &lt;EndNote&gt;&lt;Cite&gt;&lt;Author&gt;Adams&lt;/Author&gt;&lt;Year&gt;2022&lt;/Year&gt;&lt;RecNum&gt;16&lt;/RecNum&gt;&lt;DisplayText&gt;(Adams&lt;style face="italic"&gt; et al.&lt;/style&gt;, 2022; Baken&lt;style face="italic"&gt; et al.&lt;/style&gt;, 2021)&lt;/DisplayText&gt;&lt;record&gt;&lt;rec-number&gt;16&lt;/rec-number&gt;&lt;foreign-keys&gt;&lt;key app="EN" db-id="p9vfsf2vj2tvwjevww9pzwfazxfv5txvw5ap" timestamp="1709692331"&gt;16&lt;/key&gt;&lt;/foreign-keys&gt;&lt;ref-type name="Journal Article"&gt;17&lt;/ref-type&gt;&lt;contributors&gt;&lt;authors&gt;&lt;author&gt;Adams, D. C.&lt;/author&gt;&lt;author&gt;Collyer, M. L.&lt;/author&gt;&lt;author&gt;Kaliontzopoulou, A.&lt;/author&gt;&lt;author&gt;Baken, E. K.&lt;/author&gt;&lt;/authors&gt;&lt;/contributors&gt;&lt;titles&gt;&lt;title&gt;Geomorph: Software for geometric morphometric analyses&lt;/title&gt;&lt;secondary-title&gt;R package version 4.0.4. https://cran.r-project.org/package=geomorph&lt;/secondary-title&gt;&lt;/titles&gt;&lt;periodical&gt;&lt;full-title&gt;R package version 4.0.4. https://cran.r-project.org/package=geomorph&lt;/full-title&gt;&lt;/periodical&gt;&lt;dates&gt;&lt;year&gt;2022&lt;/year&gt;&lt;/dates&gt;&lt;urls&gt;&lt;/urls&gt;&lt;/record&gt;&lt;/Cite&gt;&lt;Cite&gt;&lt;Author&gt;Baken&lt;/Author&gt;&lt;Year&gt;2021&lt;/Year&gt;&lt;RecNum&gt;17&lt;/RecNum&gt;&lt;record&gt;&lt;rec-number&gt;17&lt;/rec-number&gt;&lt;foreign-keys&gt;&lt;key app="EN" db-id="p9vfsf2vj2tvwjevww9pzwfazxfv5txvw5ap" timestamp="1709692331"&gt;17&lt;/key&gt;&lt;/foreign-keys&gt;&lt;ref-type name="Journal Article"&gt;17&lt;/ref-type&gt;&lt;contributors&gt;&lt;authors&gt;&lt;author&gt;Baken, E. K.&lt;/author&gt;&lt;author&gt;Collyer, M. L.&lt;/author&gt;&lt;author&gt;Kaliontzopoulou, A.&lt;/author&gt;&lt;author&gt;Adams, D. C. &lt;/author&gt;&lt;/authors&gt;&lt;/contributors&gt;&lt;titles&gt;&lt;title&gt;geomorph v4.0 and gmShiny: enhanced analytics and a new graphical interface for a comprehensive morphometric experience&lt;/title&gt;&lt;secondary-title&gt;Methods in Ecology and Evolution&lt;/secondary-title&gt;&lt;/titles&gt;&lt;periodical&gt;&lt;full-title&gt;Methods in Ecology and Evolution&lt;/full-title&gt;&lt;/periodical&gt;&lt;pages&gt;2355-2363&lt;/pages&gt;&lt;volume&gt;12&lt;/volume&gt;&lt;dates&gt;&lt;year&gt;2021&lt;/year&gt;&lt;/dates&gt;&lt;urls&gt;&lt;/urls&gt;&lt;electronic-resource-num&gt;https://doi.org/10.1111/2041-210X.13723&lt;/electronic-resource-num&gt;&lt;/record&gt;&lt;/Cite&gt;&lt;/EndNote&gt;</w:instrText>
      </w:r>
      <w:r w:rsidR="00520794">
        <w:fldChar w:fldCharType="separate"/>
      </w:r>
      <w:r w:rsidR="00D835BE">
        <w:rPr>
          <w:noProof/>
        </w:rPr>
        <w:t>(Adams</w:t>
      </w:r>
      <w:r w:rsidR="00D835BE" w:rsidRPr="00D835BE">
        <w:rPr>
          <w:i/>
          <w:noProof/>
        </w:rPr>
        <w:t xml:space="preserve"> et al.</w:t>
      </w:r>
      <w:r w:rsidR="00D835BE">
        <w:rPr>
          <w:noProof/>
        </w:rPr>
        <w:t>, 2022; Baken</w:t>
      </w:r>
      <w:r w:rsidR="00D835BE" w:rsidRPr="00D835BE">
        <w:rPr>
          <w:i/>
          <w:noProof/>
        </w:rPr>
        <w:t xml:space="preserve"> et al.</w:t>
      </w:r>
      <w:r w:rsidR="00D835BE">
        <w:rPr>
          <w:noProof/>
        </w:rPr>
        <w:t>, 2021)</w:t>
      </w:r>
      <w:r w:rsidR="00520794">
        <w:fldChar w:fldCharType="end"/>
      </w:r>
      <w:ins w:id="202" w:author="Vera Weisbecker" w:date="2024-04-23T12:46:00Z">
        <w:r>
          <w:t xml:space="preserve">, </w:t>
        </w:r>
        <w:r w:rsidR="00036AE1">
          <w:t xml:space="preserve">mvMORPH v. 1.1.9 </w:t>
        </w:r>
      </w:ins>
      <w:r w:rsidR="00036AE1">
        <w:fldChar w:fldCharType="begin"/>
      </w:r>
      <w:r w:rsidR="00D835BE">
        <w:instrText xml:space="preserve"> ADDIN EN.CITE &lt;EndNote&gt;&lt;Cite&gt;&lt;Author&gt;Clavel&lt;/Author&gt;&lt;Year&gt;2015&lt;/Year&gt;&lt;RecNum&gt;58&lt;/RecNum&gt;&lt;DisplayText&gt;(Clavel&lt;style face="italic"&gt; et al.&lt;/style&gt;, 2015)&lt;/DisplayText&gt;&lt;record&gt;&lt;rec-number&gt;58&lt;/rec-number&gt;&lt;foreign-keys&gt;&lt;key app="EN" db-id="p9vfsf2vj2tvwjevww9pzwfazxfv5txvw5ap" timestamp="1710912566"&gt;58&lt;/key&gt;&lt;/foreign-keys&gt;&lt;ref-type name="Journal Article"&gt;17&lt;/ref-type&gt;&lt;contributors&gt;&lt;authors&gt;&lt;author&gt;Clavel, Julien&lt;/author&gt;&lt;author&gt;Escarguel, Gilles&lt;/author&gt;&lt;author&gt;Merceron, Gildas&lt;/author&gt;&lt;/authors&gt;&lt;/contributors&gt;&lt;titles&gt;&lt;title&gt;mvMORPH: an R package for fitting multivariate evolutionary models to morphometric data&lt;/title&gt;&lt;secondary-title&gt;Methods in Ecology and Evolution&lt;/secondary-title&gt;&lt;/titles&gt;&lt;periodical&gt;&lt;full-title&gt;Methods in Ecology and Evolution&lt;/full-title&gt;&lt;/periodical&gt;&lt;pages&gt;1311-1319&lt;/pages&gt;&lt;volume&gt;6&lt;/volume&gt;&lt;number&gt;11&lt;/number&gt;&lt;dates&gt;&lt;year&gt;2015&lt;/year&gt;&lt;/dates&gt;&lt;isbn&gt;2041-210X&lt;/isbn&gt;&lt;urls&gt;&lt;/urls&gt;&lt;/record&gt;&lt;/Cite&gt;&lt;/EndNote&gt;</w:instrText>
      </w:r>
      <w:r w:rsidR="00036AE1">
        <w:fldChar w:fldCharType="separate"/>
      </w:r>
      <w:r w:rsidR="00D835BE">
        <w:rPr>
          <w:noProof/>
        </w:rPr>
        <w:t>(Clavel</w:t>
      </w:r>
      <w:r w:rsidR="00D835BE" w:rsidRPr="00D835BE">
        <w:rPr>
          <w:i/>
          <w:noProof/>
        </w:rPr>
        <w:t xml:space="preserve"> et al.</w:t>
      </w:r>
      <w:r w:rsidR="00D835BE">
        <w:rPr>
          <w:noProof/>
        </w:rPr>
        <w:t>, 2015)</w:t>
      </w:r>
      <w:r w:rsidR="00036AE1">
        <w:fldChar w:fldCharType="end"/>
      </w:r>
      <w:r w:rsidR="00036AE1">
        <w:t xml:space="preserve">, </w:t>
      </w:r>
      <w:r>
        <w:rPr>
          <w:i/>
          <w:iCs/>
        </w:rPr>
        <w:t>l</w:t>
      </w:r>
      <w:r w:rsidRPr="0079408D">
        <w:rPr>
          <w:i/>
          <w:iCs/>
        </w:rPr>
        <w:t>andvR</w:t>
      </w:r>
      <w:r>
        <w:t xml:space="preserve"> </w:t>
      </w:r>
      <w:ins w:id="203" w:author="Vera Weisbecker" w:date="2024-04-23T12:46:00Z">
        <w:r w:rsidR="00036AE1">
          <w:t xml:space="preserve">v. 0.5.2 </w:t>
        </w:r>
      </w:ins>
      <w:r w:rsidR="00520794">
        <w:fldChar w:fldCharType="begin"/>
      </w:r>
      <w:r w:rsidR="00D835BE">
        <w:instrText xml:space="preserve"> ADDIN EN.CITE &lt;EndNote&gt;&lt;Cite&gt;&lt;Author&gt;Guillerme&lt;/Author&gt;&lt;Year&gt;2019&lt;/Year&gt;&lt;RecNum&gt;18&lt;/RecNum&gt;&lt;DisplayText&gt;(Guillerme &amp;amp; Weisbecker, 2019)&lt;/DisplayText&gt;&lt;record&gt;&lt;rec-number&gt;18&lt;/rec-number&gt;&lt;foreign-keys&gt;&lt;key app="EN" db-id="p9vfsf2vj2tvwjevww9pzwfazxfv5txvw5ap" timestamp="1709692331"&gt;18&lt;/key&gt;&lt;/foreign-keys&gt;&lt;ref-type name="Journal Article"&gt;17&lt;/ref-type&gt;&lt;contributors&gt;&lt;authors&gt;&lt;author&gt;Guillerme, T.&lt;/author&gt;&lt;author&gt;Weisbecker, V. &lt;/author&gt;&lt;/authors&gt;&lt;/contributors&gt;&lt;titles&gt;&lt;title&gt;LandvR: Tools for measuring landmark position variation&lt;/title&gt;&lt;secondary-title&gt;Zenodo&lt;/secondary-title&gt;&lt;/titles&gt;&lt;periodical&gt;&lt;full-title&gt;Zenodo&lt;/full-title&gt;&lt;/periodical&gt;&lt;dates&gt;&lt;year&gt;2019&lt;/year&gt;&lt;/dates&gt;&lt;urls&gt;&lt;/urls&gt;&lt;electronic-resource-num&gt;https://doi.org/10.5281/zenodo.2620785&lt;/electronic-resource-num&gt;&lt;/record&gt;&lt;/Cite&gt;&lt;/EndNote&gt;</w:instrText>
      </w:r>
      <w:r w:rsidR="00520794">
        <w:fldChar w:fldCharType="separate"/>
      </w:r>
      <w:r w:rsidR="00D835BE">
        <w:rPr>
          <w:noProof/>
        </w:rPr>
        <w:t>(Guillerme &amp; Weisbecker, 2019)</w:t>
      </w:r>
      <w:r w:rsidR="00520794">
        <w:fldChar w:fldCharType="end"/>
      </w:r>
      <w:r>
        <w:rPr>
          <w:i/>
          <w:iCs/>
        </w:rPr>
        <w:t>,</w:t>
      </w:r>
      <w:ins w:id="204" w:author="Vera Weisbecker" w:date="2024-04-23T12:46:00Z">
        <w:r w:rsidR="00036AE1">
          <w:rPr>
            <w:i/>
            <w:iCs/>
          </w:rPr>
          <w:t xml:space="preserve">phytools </w:t>
        </w:r>
        <w:r w:rsidR="00036AE1">
          <w:t>v. 2.1-1</w:t>
        </w:r>
      </w:ins>
      <w:r w:rsidR="00036AE1">
        <w:t xml:space="preserve"> </w:t>
      </w:r>
      <w:r>
        <w:t xml:space="preserve">and </w:t>
      </w:r>
      <w:r>
        <w:rPr>
          <w:i/>
          <w:iCs/>
        </w:rPr>
        <w:t>vegan</w:t>
      </w:r>
      <w:r w:rsidR="00036AE1">
        <w:rPr>
          <w:i/>
          <w:iCs/>
        </w:rPr>
        <w:t xml:space="preserve"> </w:t>
      </w:r>
      <w:ins w:id="205" w:author="Vera Weisbecker" w:date="2024-04-23T12:46:00Z">
        <w:r w:rsidR="00036AE1">
          <w:t>v. 2.6-4</w:t>
        </w:r>
        <w:r>
          <w:rPr>
            <w:i/>
            <w:iCs/>
          </w:rPr>
          <w:t xml:space="preserve"> </w:t>
        </w:r>
      </w:ins>
      <w:r w:rsidR="00520794">
        <w:fldChar w:fldCharType="begin"/>
      </w:r>
      <w:r w:rsidR="00D835BE">
        <w:instrText xml:space="preserve"> ADDIN EN.CITE &lt;EndNote&gt;&lt;Cite&gt;&lt;Author&gt;Oksanen&lt;/Author&gt;&lt;Year&gt;2022&lt;/Year&gt;&lt;RecNum&gt;19&lt;/RecNum&gt;&lt;DisplayText&gt;(Oksanen&lt;style face="italic"&gt; et al.&lt;/style&gt;, 2022)&lt;/DisplayText&gt;&lt;record&gt;&lt;rec-number&gt;19&lt;/rec-number&gt;&lt;foreign-keys&gt;&lt;key app="EN" db-id="p9vfsf2vj2tvwjevww9pzwfazxfv5txvw5ap" timestamp="1709692331"&gt;19&lt;/key&gt;&lt;/foreign-keys&gt;&lt;ref-type name="Journal Article"&gt;17&lt;/ref-type&gt;&lt;contributors&gt;&lt;authors&gt;&lt;author&gt;Oksanen, J.&lt;/author&gt;&lt;author&gt;Simpson, G.&lt;/author&gt;&lt;author&gt;Blanchet, F.&lt;/author&gt;&lt;author&gt;Kindt, R.&lt;/author&gt;&lt;author&gt;Legendre, P.&lt;/author&gt;&lt;author&gt;Minchin, P.&lt;/author&gt;&lt;author&gt;O&amp;apos;Hara, R.&lt;/author&gt;&lt;author&gt;Solymos, P.&lt;/author&gt;&lt;author&gt;Stevens, M.&lt;/author&gt;&lt;author&gt;Szoecs, E.&lt;/author&gt;&lt;author&gt;Wagner, H.&lt;/author&gt;&lt;author&gt;Barbour, M.&lt;/author&gt;&lt;author&gt;Bedward, M.&lt;/author&gt;&lt;author&gt;Bolker, B.&lt;/author&gt;&lt;author&gt;Borcard, D.&lt;/author&gt;&lt;author&gt;Carvalho, G.&lt;/author&gt;&lt;author&gt;Chirico, M.&lt;/author&gt;&lt;author&gt;De Caceres, M.&lt;/author&gt;&lt;author&gt;Durand, S.&lt;/author&gt;&lt;author&gt;Evangelista, H.&lt;/author&gt;&lt;author&gt;FitzJohn, R.&lt;/author&gt;&lt;author&gt;Friendly, M.&lt;/author&gt;&lt;author&gt;Furneaux, B.&lt;/author&gt;&lt;author&gt;Hannigan, G.&lt;/author&gt;&lt;author&gt;Hill, M.&lt;/author&gt;&lt;author&gt;Lahti, L.&lt;/author&gt;&lt;author&gt;McGlinn, D.&lt;/author&gt;&lt;author&gt;Ouellette, M.&lt;/author&gt;&lt;author&gt;Ribeiro Cunha, E.&lt;/author&gt;&lt;author&gt;Smith, T.&lt;/author&gt;&lt;author&gt;Stier, A.&lt;/author&gt;&lt;author&gt;Ter Braak, C.&lt;/author&gt;&lt;author&gt;Weedon, J.&lt;/author&gt;&lt;/authors&gt;&lt;/contributors&gt;&lt;titles&gt;&lt;title&gt;vegan: Community Ecology Package&lt;/title&gt;&lt;secondary-title&gt;R package version 2.6-4 https://CRAN.R-project.org/package=vegan&lt;/secondary-title&gt;&lt;/titles&gt;&lt;periodical&gt;&lt;full-title&gt;R package version 2.6-4 https://CRAN.R-project.org/package=vegan&lt;/full-title&gt;&lt;/periodical&gt;&lt;dates&gt;&lt;year&gt;2022&lt;/year&gt;&lt;/dates&gt;&lt;urls&gt;&lt;/urls&gt;&lt;/record&gt;&lt;/Cite&gt;&lt;/EndNote&gt;</w:instrText>
      </w:r>
      <w:r w:rsidR="00520794">
        <w:fldChar w:fldCharType="separate"/>
      </w:r>
      <w:r w:rsidR="00D835BE">
        <w:rPr>
          <w:noProof/>
        </w:rPr>
        <w:t>(Oksanen</w:t>
      </w:r>
      <w:r w:rsidR="00D835BE" w:rsidRPr="00D835BE">
        <w:rPr>
          <w:i/>
          <w:noProof/>
        </w:rPr>
        <w:t xml:space="preserve"> et al.</w:t>
      </w:r>
      <w:r w:rsidR="00D835BE">
        <w:rPr>
          <w:noProof/>
        </w:rPr>
        <w:t>, 2022)</w:t>
      </w:r>
      <w:r w:rsidR="00520794">
        <w:fldChar w:fldCharType="end"/>
      </w:r>
      <w:r>
        <w:rPr>
          <w:i/>
          <w:iCs/>
        </w:rPr>
        <w:t xml:space="preserve">. </w:t>
      </w:r>
      <w:ins w:id="206" w:author="Vera Weisbecker" w:date="2024-04-23T12:46:00Z">
        <w:r w:rsidR="00A60FB2">
          <w:rPr>
            <w:highlight w:val="white"/>
          </w:rPr>
          <w:t>To compare allometric and modularity patterns, we separated landmarks according to a five-module framework that followed the six modules proposed across therian mammal crania</w:t>
        </w:r>
        <w:r w:rsidR="00A60FB2">
          <w:t xml:space="preserve"> (Goswami, 2006). </w:t>
        </w:r>
        <w:r w:rsidR="00A60FB2">
          <w:rPr>
            <w:highlight w:val="white"/>
          </w:rPr>
          <w:t xml:space="preserve"> This included the anatomical regions of the rostrum, molar area, orbital area, vault, basicranial area, but excluded the zygomatic arch module, which was missing due to scanner limitations </w:t>
        </w:r>
      </w:ins>
      <w:r w:rsidR="00520794">
        <w:fldChar w:fldCharType="begin"/>
      </w:r>
      <w:r w:rsidR="00D835BE">
        <w:instrText xml:space="preserve"> ADDIN EN.CITE &lt;EndNote&gt;&lt;Cite&gt;&lt;Author&gt;Marcy&lt;/Author&gt;&lt;Year&gt;2018&lt;/Year&gt;&lt;RecNum&gt;24&lt;/RecNum&gt;&lt;DisplayText&gt;(Marcy&lt;style face="italic"&gt; et al.&lt;/style&gt;, 2018)&lt;/DisplayText&gt;&lt;record&gt;&lt;rec-number&gt;24&lt;/rec-number&gt;&lt;foreign-keys&gt;&lt;key app="EN" db-id="p9vfsf2vj2tvwjevww9pzwfazxfv5txvw5ap" timestamp="1709692331"&gt;24&lt;/key&gt;&lt;/foreign-keys&gt;&lt;ref-type name="Journal Article"&gt;17&lt;/ref-type&gt;&lt;contributors&gt;&lt;authors&gt;&lt;author&gt;Marcy, A. E.&lt;/author&gt;&lt;author&gt;Fruciano, C.&lt;/author&gt;&lt;author&gt;Phillips, M. J.&lt;/author&gt;&lt;author&gt;Mardon, K.&lt;/author&gt;&lt;author&gt;Weisbecker, V.&lt;/author&gt;&lt;/authors&gt;&lt;secondary-authors&gt;&lt;author&gt;Cox, Philip&lt;/author&gt;&lt;/secondary-authors&gt;&lt;/contributors&gt;&lt;titles&gt;&lt;title&gt;Low resolution scans can provide a sufficiently accurate, cost- and time-effective alternative to high resolution scans for 3D shape analyses&lt;/title&gt;&lt;secondary-title&gt;PeerJ&lt;/secondary-title&gt;&lt;alt-title&gt;PeerJ&lt;/alt-title&gt;&lt;/titles&gt;&lt;periodical&gt;&lt;full-title&gt;PeerJ&lt;/full-title&gt;&lt;/periodical&gt;&lt;alt-periodical&gt;&lt;full-title&gt;PeerJ&lt;/full-title&gt;&lt;/alt-periodical&gt;&lt;pages&gt;e5032&lt;/pages&gt;&lt;volume&gt;6&lt;/volume&gt;&lt;keywords&gt;&lt;keyword&gt;Geometric morphometrics&lt;/keyword&gt;&lt;keyword&gt;Shape variation&lt;/keyword&gt;&lt;keyword&gt;Photogrammetry&lt;/keyword&gt;&lt;keyword&gt;Pseudomys delicatulus&lt;/keyword&gt;&lt;keyword&gt;Geomorph&lt;/keyword&gt;&lt;keyword&gt;Systematic error&lt;/keyword&gt;&lt;keyword&gt;Random error&lt;/keyword&gt;&lt;keyword&gt;Generalized procrustes analysis&lt;/keyword&gt;&lt;/keywords&gt;&lt;dates&gt;&lt;year&gt;2018&lt;/year&gt;&lt;pub-dates&gt;&lt;date&gt;2018/06/22&lt;/date&gt;&lt;/pub-dates&gt;&lt;/dates&gt;&lt;isbn&gt;2167-8359&lt;/isbn&gt;&lt;urls&gt;&lt;related-urls&gt;&lt;url&gt;https://doi.org/10.7717/peerj.5032&lt;/url&gt;&lt;/related-urls&gt;&lt;/urls&gt;&lt;electronic-resource-num&gt;https://doi.org/10.7717/peerj.5032&lt;/electronic-resource-num&gt;&lt;/record&gt;&lt;/Cite&gt;&lt;/EndNote&gt;</w:instrText>
      </w:r>
      <w:r w:rsidR="00520794">
        <w:fldChar w:fldCharType="separate"/>
      </w:r>
      <w:r w:rsidR="00D835BE">
        <w:rPr>
          <w:noProof/>
        </w:rPr>
        <w:t>(Marcy</w:t>
      </w:r>
      <w:r w:rsidR="00D835BE" w:rsidRPr="00D835BE">
        <w:rPr>
          <w:i/>
          <w:noProof/>
        </w:rPr>
        <w:t xml:space="preserve"> et al.</w:t>
      </w:r>
      <w:r w:rsidR="00D835BE">
        <w:rPr>
          <w:noProof/>
        </w:rPr>
        <w:t>, 2018)</w:t>
      </w:r>
      <w:r w:rsidR="00520794">
        <w:fldChar w:fldCharType="end"/>
      </w:r>
      <w:ins w:id="207" w:author="Vera Weisbecker" w:date="2024-04-23T12:46:00Z">
        <w:r w:rsidR="00A60FB2">
          <w:rPr>
            <w:highlight w:val="white"/>
          </w:rPr>
          <w:t>.</w:t>
        </w:r>
        <w:r w:rsidR="00A60FB2">
          <w:t xml:space="preserve"> For the purposes of assessing allometric variation independently, the raw data of these modules were also subjected to the same processing steps (GPA with subsequent asymmetry removal) as the full raw data.</w:t>
        </w:r>
      </w:ins>
    </w:p>
    <w:p w14:paraId="7AD79BE4" w14:textId="77777777" w:rsidR="00A60FB2" w:rsidRDefault="00A60FB2">
      <w:pPr>
        <w:spacing w:line="480" w:lineRule="auto"/>
        <w:rPr>
          <w:ins w:id="208" w:author="Vera Weisbecker" w:date="2024-04-23T12:46:00Z"/>
        </w:rPr>
      </w:pPr>
    </w:p>
    <w:p w14:paraId="3C847A2E" w14:textId="77777777" w:rsidR="00A60FB2" w:rsidRDefault="00A60FB2">
      <w:pPr>
        <w:spacing w:line="480" w:lineRule="auto"/>
        <w:outlineLvl w:val="2"/>
        <w:rPr>
          <w:ins w:id="209" w:author="Vera Weisbecker" w:date="2024-04-23T12:46:00Z"/>
        </w:rPr>
      </w:pPr>
      <w:ins w:id="210" w:author="Vera Weisbecker" w:date="2024-04-23T12:46:00Z">
        <w:r>
          <w:rPr>
            <w:i/>
            <w:iCs/>
          </w:rPr>
          <w:t>Evolutionary modes</w:t>
        </w:r>
      </w:ins>
    </w:p>
    <w:p w14:paraId="41501665" w14:textId="77777777" w:rsidR="00A60FB2" w:rsidRDefault="00A60FB2">
      <w:pPr>
        <w:spacing w:line="480" w:lineRule="auto"/>
        <w:rPr>
          <w:ins w:id="211" w:author="Vera Weisbecker" w:date="2024-04-23T12:46:00Z"/>
        </w:rPr>
      </w:pPr>
      <w:ins w:id="212" w:author="Vera Weisbecker" w:date="2024-04-23T12:46:00Z">
        <w:r>
          <w:t xml:space="preserve">To assess whether the crania in our sample follow an Ornstein-Uhlenbeck (OU) pattern of evolution, as predicted by our hypothesis of stabilising selection, we used mvMORPH to fit </w:t>
        </w:r>
        <w:r>
          <w:lastRenderedPageBreak/>
          <w:t xml:space="preserve">models of Brownian Motion (BM), Ornstein-Uhlenbeck (OU), and also Early Burst (EB). The EB test computes a scenario of rapid initial radiation with subsequent decrease in diversification </w:t>
        </w:r>
      </w:ins>
      <w:r w:rsidR="00520794">
        <w:fldChar w:fldCharType="begin"/>
      </w:r>
      <w:r w:rsidR="00D835BE">
        <w:instrText xml:space="preserve"> ADDIN EN.CITE &lt;EndNote&gt;&lt;Cite&gt;&lt;Author&gt;Clavel&lt;/Author&gt;&lt;Year&gt;2015&lt;/Year&gt;&lt;RecNum&gt;58&lt;/RecNum&gt;&lt;DisplayText&gt;(Clavel&lt;style face="italic"&gt; et al.&lt;/style&gt;, 2015)&lt;/DisplayText&gt;&lt;record&gt;&lt;rec-number&gt;58&lt;/rec-number&gt;&lt;foreign-keys&gt;&lt;key app="EN" db-id="p9vfsf2vj2tvwjevww9pzwfazxfv5txvw5ap" timestamp="1710912566"&gt;58&lt;/key&gt;&lt;/foreign-keys&gt;&lt;ref-type name="Journal Article"&gt;17&lt;/ref-type&gt;&lt;contributors&gt;&lt;authors&gt;&lt;author&gt;Clavel, Julien&lt;/author&gt;&lt;author&gt;Escarguel, Gilles&lt;/author&gt;&lt;author&gt;Merceron, Gildas&lt;/author&gt;&lt;/authors&gt;&lt;/contributors&gt;&lt;titles&gt;&lt;title&gt;mvMORPH: an R package for fitting multivariate evolutionary models to morphometric data&lt;/title&gt;&lt;secondary-title&gt;Methods in Ecology and Evolution&lt;/secondary-title&gt;&lt;/titles&gt;&lt;periodical&gt;&lt;full-title&gt;Methods in Ecology and Evolution&lt;/full-title&gt;&lt;/periodical&gt;&lt;pages&gt;1311-1319&lt;/pages&gt;&lt;volume&gt;6&lt;/volume&gt;&lt;number&gt;11&lt;/number&gt;&lt;dates&gt;&lt;year&gt;2015&lt;/year&gt;&lt;/dates&gt;&lt;isbn&gt;2041-210X&lt;/isbn&gt;&lt;urls&gt;&lt;/urls&gt;&lt;/record&gt;&lt;/Cite&gt;&lt;/EndNote&gt;</w:instrText>
      </w:r>
      <w:r w:rsidR="00520794">
        <w:fldChar w:fldCharType="separate"/>
      </w:r>
      <w:r w:rsidR="00D835BE">
        <w:rPr>
          <w:noProof/>
        </w:rPr>
        <w:t>(Clavel</w:t>
      </w:r>
      <w:r w:rsidR="00D835BE" w:rsidRPr="00D835BE">
        <w:rPr>
          <w:i/>
          <w:noProof/>
        </w:rPr>
        <w:t xml:space="preserve"> et al.</w:t>
      </w:r>
      <w:r w:rsidR="00D835BE">
        <w:rPr>
          <w:noProof/>
        </w:rPr>
        <w:t>, 2015)</w:t>
      </w:r>
      <w:r w:rsidR="00520794">
        <w:fldChar w:fldCharType="end"/>
      </w:r>
      <w:ins w:id="213" w:author="Vera Weisbecker" w:date="2024-04-23T12:46:00Z">
        <w:r>
          <w:t xml:space="preserve">. We also fitted GLS (generalised least square) models of allometry under the three evolutionary scenarios to find out which evolutionary mode fits the evolution of allometry best (BM, OU or EB), and additionally the most likely mode of evolution of the residuals of that model. To identify the best modes, we compared the Generalized Information Criterion for each of the fits by calculating their relative probabilities </w:t>
        </w:r>
      </w:ins>
      <w:r w:rsidR="00520794">
        <w:fldChar w:fldCharType="begin"/>
      </w:r>
      <w:r w:rsidR="00D835BE">
        <w:instrText xml:space="preserve"> ADDIN EN.CITE &lt;EndNote&gt;&lt;Cite&gt;&lt;Author&gt;Burnham&lt;/Author&gt;&lt;Year&gt;2002&lt;/Year&gt;&lt;RecNum&gt;59&lt;/RecNum&gt;&lt;Prefix&gt;W scores`; &lt;/Prefix&gt;&lt;DisplayText&gt;(W scores; Burnham &amp;amp; Anderson, 2002)&lt;/DisplayText&gt;&lt;record&gt;&lt;rec-number&gt;59&lt;/rec-number&gt;&lt;foreign-keys&gt;&lt;key app="EN" db-id="p9vfsf2vj2tvwjevww9pzwfazxfv5txvw5ap" timestamp="1710914115"&gt;59&lt;/key&gt;&lt;/foreign-keys&gt;&lt;ref-type name="Book"&gt;6&lt;/ref-type&gt;&lt;contributors&gt;&lt;authors&gt;&lt;author&gt;Burnham, Kenneth P&lt;/author&gt;&lt;author&gt;Anderson, David R&lt;/author&gt;&lt;/authors&gt;&lt;/contributors&gt;&lt;titles&gt;&lt;title&gt;Model Selection and Multi-Model Inference&lt;/title&gt;&lt;/titles&gt;&lt;dates&gt;&lt;year&gt;2002&lt;/year&gt;&lt;/dates&gt;&lt;pub-location&gt;New York&lt;/pub-location&gt;&lt;publisher&gt;Springer&lt;/publisher&gt;&lt;urls&gt;&lt;/urls&gt;&lt;/record&gt;&lt;/Cite&gt;&lt;/EndNote&gt;</w:instrText>
      </w:r>
      <w:r w:rsidR="00520794">
        <w:fldChar w:fldCharType="separate"/>
      </w:r>
      <w:r w:rsidR="00D835BE">
        <w:rPr>
          <w:noProof/>
        </w:rPr>
        <w:t>(W scores; Burnham &amp; Anderson, 2002)</w:t>
      </w:r>
      <w:r w:rsidR="00520794">
        <w:fldChar w:fldCharType="end"/>
      </w:r>
      <w:ins w:id="214" w:author="Vera Weisbecker" w:date="2024-04-23T12:46:00Z">
        <w:r>
          <w:t xml:space="preserve">. Lastly, we also investigated the most likely evolutionary mode that explained the observed distribution of the log-transformed centroid size through by calculating W scores of the Akaike Information Criterion (AIC) outputs (using the Phytools package). </w:t>
        </w:r>
      </w:ins>
    </w:p>
    <w:p w14:paraId="3877F8CF" w14:textId="77777777" w:rsidR="00A60FB2" w:rsidRDefault="003B7739">
      <w:pPr>
        <w:spacing w:line="480" w:lineRule="auto"/>
        <w:ind w:firstLine="720"/>
        <w:rPr>
          <w:ins w:id="215" w:author="Vera Weisbecker" w:date="2024-04-23T12:46:00Z"/>
        </w:rPr>
      </w:pPr>
      <w:ins w:id="216" w:author="Vera Weisbecker" w:date="2024-04-23T12:46:00Z">
        <w:r>
          <w:t xml:space="preserve">Note that the relatively small sample size (n=37) reduces the confidence of estimations of evolutionary modes </w:t>
        </w:r>
      </w:ins>
      <w:r w:rsidR="00520794">
        <w:fldChar w:fldCharType="begin"/>
      </w:r>
      <w:r w:rsidR="00D835BE">
        <w:instrText xml:space="preserve"> ADDIN EN.CITE &lt;EndNote&gt;&lt;Cite&gt;&lt;Author&gt;Cooper&lt;/Author&gt;&lt;Year&gt;2016&lt;/Year&gt;&lt;RecNum&gt;63&lt;/RecNum&gt;&lt;DisplayText&gt;(Cooper&lt;style face="italic"&gt; et al.&lt;/style&gt;, 2016)&lt;/DisplayText&gt;&lt;record&gt;&lt;rec-number&gt;63&lt;/rec-number&gt;&lt;foreign-keys&gt;&lt;key app="EN" db-id="p9vfsf2vj2tvwjevww9pzwfazxfv5txvw5ap" timestamp="1711583968"&gt;63&lt;/key&gt;&lt;/foreign-keys&gt;&lt;ref-type name="Journal Article"&gt;17&lt;/ref-type&gt;&lt;contributors&gt;&lt;authors&gt;&lt;author&gt;Cooper, Natalie&lt;/author&gt;&lt;author&gt;Thomas, Gavin H&lt;/author&gt;&lt;author&gt;Venditti, Chris&lt;/author&gt;&lt;author&gt;Meade, Andrew&lt;/author&gt;&lt;author&gt;Freckleton, Rob P&lt;/author&gt;&lt;/authors&gt;&lt;/contributors&gt;&lt;titles&gt;&lt;title&gt;A cautionary note on the use of Ornstein Uhlenbeck models in macroevolutionary studies&lt;/title&gt;&lt;secondary-title&gt;Biological Journal of the Linnean Society&lt;/secondary-title&gt;&lt;/titles&gt;&lt;periodical&gt;&lt;full-title&gt;Biological Journal of the Linnean Society&lt;/full-title&gt;&lt;/periodical&gt;&lt;pages&gt;64-77&lt;/pages&gt;&lt;volume&gt;118&lt;/volume&gt;&lt;number&gt;1&lt;/number&gt;&lt;dates&gt;&lt;year&gt;2016&lt;/year&gt;&lt;/dates&gt;&lt;isbn&gt;0024-4066&lt;/isbn&gt;&lt;urls&gt;&lt;/urls&gt;&lt;/record&gt;&lt;/Cite&gt;&lt;/EndNote&gt;</w:instrText>
      </w:r>
      <w:r w:rsidR="00520794">
        <w:fldChar w:fldCharType="separate"/>
      </w:r>
      <w:r w:rsidR="00D835BE">
        <w:rPr>
          <w:noProof/>
        </w:rPr>
        <w:t>(Cooper</w:t>
      </w:r>
      <w:r w:rsidR="00D835BE" w:rsidRPr="00D835BE">
        <w:rPr>
          <w:i/>
          <w:noProof/>
        </w:rPr>
        <w:t xml:space="preserve"> et al.</w:t>
      </w:r>
      <w:r w:rsidR="00D835BE">
        <w:rPr>
          <w:noProof/>
        </w:rPr>
        <w:t>, 2016)</w:t>
      </w:r>
      <w:r w:rsidR="00520794">
        <w:fldChar w:fldCharType="end"/>
      </w:r>
      <w:ins w:id="217" w:author="Vera Weisbecker" w:date="2024-04-23T12:46:00Z">
        <w:r>
          <w:t xml:space="preserve">, so that </w:t>
        </w:r>
        <w:r w:rsidR="00225BC6">
          <w:t xml:space="preserve">we preferred to use residuals of the more conventional BM-based models of allometry for our downstream analyses. To ensure this was acceptable, we used Two-Block Partial Least Squares (2B-PLS) analysis to confirm that  shape residuals from our BM and OU models were similar (i.e. have a high r-PLS correlation score). </w:t>
        </w:r>
        <w:r>
          <w:t xml:space="preserve"> This</w:t>
        </w:r>
        <w:r w:rsidR="00225BC6">
          <w:t xml:space="preserve"> test is</w:t>
        </w:r>
        <w:r>
          <w:t xml:space="preserve"> </w:t>
        </w:r>
        <w:r w:rsidR="00225BC6">
          <w:t>also important</w:t>
        </w:r>
        <w:r>
          <w:t xml:space="preserve"> to understand if substantial differences in results could be expected in our downstream analyses of integration </w:t>
        </w:r>
        <w:r w:rsidR="00A60FB2">
          <w:t>integration and modularity</w:t>
        </w:r>
        <w:r>
          <w:t>, which</w:t>
        </w:r>
        <w:r w:rsidR="00A60FB2">
          <w:t xml:space="preserve"> are only available in </w:t>
        </w:r>
        <w:r w:rsidR="00A60FB2">
          <w:rPr>
            <w:i/>
            <w:iCs/>
          </w:rPr>
          <w:t>geomorph</w:t>
        </w:r>
        <w:r w:rsidR="00A60FB2">
          <w:t xml:space="preserve"> in the context of Brownian Motion models</w:t>
        </w:r>
        <w:r w:rsidR="00225BC6">
          <w:t>.</w:t>
        </w:r>
      </w:ins>
    </w:p>
    <w:p w14:paraId="6D90E80D" w14:textId="77777777" w:rsidR="00A60FB2" w:rsidRDefault="00A60FB2">
      <w:pPr>
        <w:spacing w:line="480" w:lineRule="auto"/>
        <w:rPr>
          <w:ins w:id="218" w:author="Vera Weisbecker" w:date="2024-04-23T12:46:00Z"/>
        </w:rPr>
      </w:pPr>
    </w:p>
    <w:p w14:paraId="6B23262B" w14:textId="77777777" w:rsidR="00A60FB2" w:rsidRDefault="00A60FB2">
      <w:pPr>
        <w:pStyle w:val="Heading3"/>
        <w:numPr>
          <w:ilvl w:val="0"/>
          <w:numId w:val="0"/>
        </w:numPr>
        <w:spacing w:line="480" w:lineRule="auto"/>
        <w:rPr>
          <w:ins w:id="219" w:author="Vera Weisbecker" w:date="2024-04-23T12:46:00Z"/>
        </w:rPr>
      </w:pPr>
      <w:ins w:id="220" w:author="Vera Weisbecker" w:date="2024-04-23T12:46:00Z">
        <w:r>
          <w:rPr>
            <w:highlight w:val="white"/>
          </w:rPr>
          <w:t>Visualising shape evolution through phylo-morphological distance plots</w:t>
        </w:r>
      </w:ins>
    </w:p>
    <w:p w14:paraId="3E7C2BBE" w14:textId="77777777" w:rsidR="00A60FB2" w:rsidRDefault="00A60FB2">
      <w:pPr>
        <w:spacing w:line="480" w:lineRule="auto"/>
        <w:rPr>
          <w:moveTo w:id="221" w:author="Vera Weisbecker" w:date="2024-04-23T12:46:00Z"/>
        </w:rPr>
      </w:pPr>
      <w:ins w:id="222" w:author="Vera Weisbecker" w:date="2024-04-23T12:46:00Z">
        <w:r>
          <w:rPr>
            <w:highlight w:val="white"/>
          </w:rPr>
          <w:t>As noted above, the sample size available to us (n=37 species) makes estimations of evolutionary modes potentially unreliable</w:t>
        </w:r>
        <w:r w:rsidR="00E371CF">
          <w:t xml:space="preserve"> </w:t>
        </w:r>
      </w:ins>
      <w:r w:rsidR="00520794">
        <w:fldChar w:fldCharType="begin"/>
      </w:r>
      <w:r w:rsidR="00D835BE">
        <w:instrText xml:space="preserve"> ADDIN EN.CITE &lt;EndNote&gt;&lt;Cite&gt;&lt;Author&gt;Cooper&lt;/Author&gt;&lt;Year&gt;2016&lt;/Year&gt;&lt;RecNum&gt;63&lt;/RecNum&gt;&lt;DisplayText&gt;(Cooper&lt;style face="italic"&gt; et al.&lt;/style&gt;, 2016)&lt;/DisplayText&gt;&lt;record&gt;&lt;rec-number&gt;63&lt;/rec-number&gt;&lt;foreign-keys&gt;&lt;key app="EN" db-id="p9vfsf2vj2tvwjevww9pzwfazxfv5txvw5ap" timestamp="1711583968"&gt;63&lt;/key&gt;&lt;/foreign-keys&gt;&lt;ref-type name="Journal Article"&gt;17&lt;/ref-type&gt;&lt;contributors&gt;&lt;authors&gt;&lt;author&gt;Cooper, Natalie&lt;/author&gt;&lt;author&gt;Thomas, Gavin H&lt;/author&gt;&lt;author&gt;Venditti, Chris&lt;/author&gt;&lt;author&gt;Meade, Andrew&lt;/author&gt;&lt;author&gt;Freckleton, Rob P&lt;/author&gt;&lt;/authors&gt;&lt;/contributors&gt;&lt;titles&gt;&lt;title&gt;A cautionary note on the use of Ornstein Uhlenbeck models in macroevolutionary studies&lt;/title&gt;&lt;secondary-title&gt;Biological Journal of the Linnean Society&lt;/secondary-title&gt;&lt;/titles&gt;&lt;periodical&gt;&lt;full-title&gt;Biological Journal of the Linnean Society&lt;/full-title&gt;&lt;/periodical&gt;&lt;pages&gt;64-77&lt;/pages&gt;&lt;volume&gt;118&lt;/volume&gt;&lt;number&gt;1&lt;/number&gt;&lt;dates&gt;&lt;year&gt;2016&lt;/year&gt;&lt;/dates&gt;&lt;isbn&gt;0024-4066&lt;/isbn&gt;&lt;urls&gt;&lt;/urls&gt;&lt;/record&gt;&lt;/Cite&gt;&lt;/EndNote&gt;</w:instrText>
      </w:r>
      <w:r w:rsidR="00520794">
        <w:fldChar w:fldCharType="separate"/>
      </w:r>
      <w:r w:rsidR="00D835BE">
        <w:rPr>
          <w:noProof/>
        </w:rPr>
        <w:t>(Cooper</w:t>
      </w:r>
      <w:r w:rsidR="00D835BE" w:rsidRPr="00D835BE">
        <w:rPr>
          <w:i/>
          <w:noProof/>
        </w:rPr>
        <w:t xml:space="preserve"> et al.</w:t>
      </w:r>
      <w:r w:rsidR="00D835BE">
        <w:rPr>
          <w:noProof/>
        </w:rPr>
        <w:t>, 2016)</w:t>
      </w:r>
      <w:r w:rsidR="00520794">
        <w:fldChar w:fldCharType="end"/>
      </w:r>
      <w:ins w:id="223" w:author="Vera Weisbecker" w:date="2024-04-23T12:46:00Z">
        <w:r>
          <w:rPr>
            <w:highlight w:val="white"/>
          </w:rPr>
          <w:t xml:space="preserve">. We therefore also visualized change of shape relative to time by plotting the Procrustes distances between species against evolutionary time. </w:t>
        </w:r>
        <w:r>
          <w:rPr>
            <w:highlight w:val="white"/>
          </w:rPr>
          <w:lastRenderedPageBreak/>
          <w:t xml:space="preserve">For this, we retrieved a matrix of pairwise phylogenetic distances using the </w:t>
        </w:r>
        <w:r>
          <w:rPr>
            <w:i/>
            <w:highlight w:val="white"/>
          </w:rPr>
          <w:t>picante</w:t>
        </w:r>
        <w:r>
          <w:rPr>
            <w:highlight w:val="white"/>
          </w:rPr>
          <w:t xml:space="preserve"> function </w:t>
        </w:r>
        <w:r>
          <w:rPr>
            <w:i/>
            <w:highlight w:val="white"/>
          </w:rPr>
          <w:t>cophenic</w:t>
        </w:r>
        <w:r>
          <w:rPr>
            <w:highlight w:val="white"/>
          </w:rPr>
          <w:t xml:space="preserve"> </w:t>
        </w:r>
      </w:ins>
      <w:r w:rsidR="00520794">
        <w:fldChar w:fldCharType="begin"/>
      </w:r>
      <w:r w:rsidR="00D835BE">
        <w:instrText xml:space="preserve"> ADDIN EN.CITE &lt;EndNote&gt;&lt;Cite&gt;&lt;Author&gt;Kembel&lt;/Author&gt;&lt;Year&gt;2010&lt;/Year&gt;&lt;RecNum&gt;36&lt;/RecNum&gt;&lt;DisplayText&gt;(Kembel&lt;style face="italic"&gt; et al.&lt;/style&gt;, 2010)&lt;/DisplayText&gt;&lt;record&gt;&lt;rec-number&gt;36&lt;/rec-number&gt;&lt;foreign-keys&gt;&lt;key app="EN" db-id="p9vfsf2vj2tvwjevww9pzwfazxfv5txvw5ap" timestamp="1709692331"&gt;36&lt;/key&gt;&lt;/foreign-keys&gt;&lt;ref-type name="Journal Article"&gt;17&lt;/ref-type&gt;&lt;contributors&gt;&lt;authors&gt;&lt;author&gt;Kembel, S. W.&lt;/author&gt;&lt;author&gt;Cowan, P. D.&lt;/author&gt;&lt;author&gt;Helmus, M. R.&lt;/author&gt;&lt;author&gt;Cornwell, W. K.&lt;/author&gt;&lt;author&gt;Morlon, H.&lt;/author&gt;&lt;author&gt;Ackerly, D. D.&lt;/author&gt;&lt;author&gt;Blomberg, S. P.&lt;/author&gt;&lt;author&gt;Webb, C. O.&lt;/author&gt;&lt;/authors&gt;&lt;/contributors&gt;&lt;titles&gt;&lt;title&gt;&lt;style face="italic" font="default" size="100%"&gt;Picante&lt;/style&gt;&lt;style face="normal" font="default" size="100%"&gt;: R tools for integrating phylogenies and ecology&lt;/style&gt;&lt;/title&gt;&lt;secondary-title&gt;Bioinformatics&lt;/secondary-title&gt;&lt;/titles&gt;&lt;periodical&gt;&lt;full-title&gt;Bioinformatics&lt;/full-title&gt;&lt;/periodical&gt;&lt;pages&gt;1463-1464&lt;/pages&gt;&lt;volume&gt;26&lt;/volume&gt;&lt;number&gt;11&lt;/number&gt;&lt;dates&gt;&lt;year&gt;2010&lt;/year&gt;&lt;/dates&gt;&lt;isbn&gt;1367-4803&lt;/isbn&gt;&lt;urls&gt;&lt;related-urls&gt;&lt;url&gt;https://doi.org/10.1093/bioinformatics/btq166&lt;/url&gt;&lt;/related-urls&gt;&lt;/urls&gt;&lt;electronic-resource-num&gt;https://doi.org/10.1093/bioinformatics/btq166&lt;/electronic-resource-num&gt;&lt;access-date&gt;10/8/2023&lt;/access-date&gt;&lt;/record&gt;&lt;/Cite&gt;&lt;/EndNote&gt;</w:instrText>
      </w:r>
      <w:r w:rsidR="00520794">
        <w:fldChar w:fldCharType="separate"/>
      </w:r>
      <w:r w:rsidR="00D835BE">
        <w:rPr>
          <w:noProof/>
        </w:rPr>
        <w:t>(Kembel</w:t>
      </w:r>
      <w:r w:rsidR="00D835BE" w:rsidRPr="00D835BE">
        <w:rPr>
          <w:i/>
          <w:noProof/>
        </w:rPr>
        <w:t xml:space="preserve"> et al.</w:t>
      </w:r>
      <w:r w:rsidR="00D835BE">
        <w:rPr>
          <w:noProof/>
        </w:rPr>
        <w:t>, 2010)</w:t>
      </w:r>
      <w:r w:rsidR="00520794">
        <w:fldChar w:fldCharType="end"/>
      </w:r>
      <w:ins w:id="224" w:author="Vera Weisbecker" w:date="2024-04-23T12:46:00Z">
        <w:r>
          <w:rPr>
            <w:highlight w:val="white"/>
          </w:rPr>
          <w:t xml:space="preserve"> on our ultrametric time-calibrated phylogeny (Marcy</w:t>
        </w:r>
        <w:r>
          <w:rPr>
            <w:i/>
            <w:highlight w:val="white"/>
          </w:rPr>
          <w:t xml:space="preserve"> et al.</w:t>
        </w:r>
        <w:r>
          <w:rPr>
            <w:highlight w:val="white"/>
          </w:rPr>
          <w:t xml:space="preserve">, 2020; Smissen &amp; Rowe, 2018). Because the tree did not contain any fossils, values were divided by two to express the them in millions of years since last common ancestor. </w:t>
        </w:r>
      </w:ins>
      <w:moveToRangeStart w:id="225" w:author="Vera Weisbecker" w:date="2024-04-23T12:46:00Z" w:name="move164768811"/>
      <w:moveTo w:id="226" w:author="Vera Weisbecker" w:date="2024-04-23T12:46:00Z">
        <w:r>
          <w:rPr>
            <w:highlight w:val="white"/>
          </w:rPr>
          <w:t xml:space="preserve">The pairwise Procrustes distances – i.e. morphological distances – were derived from the GPA of shapes. We then plotted every pairwise combination of the phylogenetic and morphological distances between two species in our dataset for both the full shape and shape residual datasets. </w:t>
        </w:r>
      </w:moveTo>
      <w:moveToRangeEnd w:id="225"/>
      <w:ins w:id="227" w:author="Vera Weisbecker" w:date="2024-04-23T12:46:00Z">
        <w:r>
          <w:t>We expected</w:t>
        </w:r>
      </w:ins>
      <w:moveToRangeStart w:id="228" w:author="Vera Weisbecker" w:date="2024-04-23T12:46:00Z" w:name="move164768812"/>
      <w:moveTo w:id="229" w:author="Vera Weisbecker" w:date="2024-04-23T12:46:00Z">
        <w:r>
          <w:t xml:space="preserve"> this to provide a broad estimate of morphological divergences with and without allometry, but there are two caveats to this method: 1) pseudoreplication due to the high volume of pairwise comparisons within the sample and 2) non-uniform sampling of time due to the phylogeny’s structure, with</w:t>
        </w:r>
        <w:r>
          <w:rPr>
            <w:highlight w:val="white"/>
          </w:rPr>
          <w:t xml:space="preserve"> </w:t>
        </w:r>
        <w:r>
          <w:t>most coverage occurring between 0.3-4.2 Ma. We therefore interpret the results with these caveats in mind.</w:t>
        </w:r>
      </w:moveTo>
    </w:p>
    <w:moveToRangeEnd w:id="228"/>
    <w:p w14:paraId="3CA6F60F" w14:textId="77777777" w:rsidR="00A60FB2" w:rsidRDefault="00A60FB2">
      <w:pPr>
        <w:spacing w:line="480" w:lineRule="auto"/>
      </w:pPr>
    </w:p>
    <w:p w14:paraId="6C3A75B6" w14:textId="77777777" w:rsidR="00A60FB2" w:rsidRDefault="00A60FB2">
      <w:pPr>
        <w:pStyle w:val="Heading3"/>
        <w:numPr>
          <w:ilvl w:val="0"/>
          <w:numId w:val="0"/>
        </w:numPr>
        <w:spacing w:line="480" w:lineRule="auto"/>
      </w:pPr>
      <w:r>
        <w:t>Comparing the distribution of species in morphospace through PCA scores</w:t>
      </w:r>
    </w:p>
    <w:p w14:paraId="19C2C646" w14:textId="1F5CE3F4" w:rsidR="00A60FB2" w:rsidRDefault="00A60FB2">
      <w:pPr>
        <w:spacing w:line="480" w:lineRule="auto"/>
      </w:pPr>
      <w:r>
        <w:rPr>
          <w:highlight w:val="white"/>
        </w:rPr>
        <w:t>In order to visually assess</w:t>
      </w:r>
      <w:ins w:id="230" w:author="Vera Weisbecker" w:date="2024-04-23T12:46:00Z">
        <w:r>
          <w:rPr>
            <w:highlight w:val="white"/>
          </w:rPr>
          <w:t xml:space="preserve"> distribution of species in</w:t>
        </w:r>
      </w:ins>
      <w:r>
        <w:rPr>
          <w:highlight w:val="white"/>
        </w:rPr>
        <w:t xml:space="preserve"> the allometric and non-allometric morphospaces, we performed principal component analyses (PCA) on three different shape datasets of mean species shapes, and visualised </w:t>
      </w:r>
      <w:ins w:id="231" w:author="Vera Weisbecker" w:date="2024-04-23T12:46:00Z">
        <w:r>
          <w:rPr>
            <w:highlight w:val="white"/>
          </w:rPr>
          <w:t xml:space="preserve">the two first dimensions of </w:t>
        </w:r>
      </w:ins>
      <w:r>
        <w:rPr>
          <w:highlight w:val="white"/>
        </w:rPr>
        <w:t xml:space="preserve">each morphospace </w:t>
      </w:r>
      <w:del w:id="232" w:author="Vera Weisbecker" w:date="2024-04-23T12:46:00Z">
        <w:r w:rsidR="00000000">
          <w:rPr>
            <w:highlight w:val="white"/>
          </w:rPr>
          <w:delText>with plots of the first two principal components (PCs).</w:delText>
        </w:r>
      </w:del>
      <w:ins w:id="233" w:author="Vera Weisbecker" w:date="2024-04-23T12:46:00Z">
        <w:r>
          <w:rPr>
            <w:highlight w:val="white"/>
          </w:rPr>
          <w:t>(PC1 and PC2).</w:t>
        </w:r>
      </w:ins>
      <w:r>
        <w:rPr>
          <w:highlight w:val="white"/>
        </w:rPr>
        <w:t xml:space="preserve"> The first</w:t>
      </w:r>
      <w:ins w:id="234" w:author="Vera Weisbecker" w:date="2024-04-23T12:46:00Z">
        <w:r>
          <w:rPr>
            <w:highlight w:val="white"/>
          </w:rPr>
          <w:t xml:space="preserve"> morphospace</w:t>
        </w:r>
      </w:ins>
      <w:r>
        <w:rPr>
          <w:highlight w:val="white"/>
        </w:rPr>
        <w:t>, termed here ‘full shape dataset’ is based on a conventional generalised Procrustes analysis</w:t>
      </w:r>
      <w:del w:id="235" w:author="Vera Weisbecker" w:date="2024-04-23T12:46:00Z">
        <w:r w:rsidR="00000000">
          <w:rPr>
            <w:highlight w:val="white"/>
          </w:rPr>
          <w:delText>,</w:delText>
        </w:r>
      </w:del>
      <w:ins w:id="236" w:author="Vera Weisbecker" w:date="2024-04-23T12:46:00Z">
        <w:r>
          <w:rPr>
            <w:highlight w:val="white"/>
          </w:rPr>
          <w:t xml:space="preserve"> (GPA),</w:t>
        </w:r>
      </w:ins>
      <w:r>
        <w:rPr>
          <w:highlight w:val="white"/>
        </w:rPr>
        <w:t xml:space="preserve"> and includes the allometric component of shape. </w:t>
      </w:r>
      <w:ins w:id="237" w:author="Vera Weisbecker" w:date="2024-04-23T12:46:00Z">
        <w:r>
          <w:rPr>
            <w:highlight w:val="white"/>
          </w:rPr>
          <w:t xml:space="preserve">The </w:t>
        </w:r>
      </w:ins>
      <w:r>
        <w:rPr>
          <w:highlight w:val="white"/>
        </w:rPr>
        <w:t>second, the ‘</w:t>
      </w:r>
      <w:del w:id="238" w:author="Vera Weisbecker" w:date="2024-04-23T12:46:00Z">
        <w:r w:rsidR="00000000">
          <w:rPr>
            <w:highlight w:val="white"/>
          </w:rPr>
          <w:delText xml:space="preserve">shape </w:delText>
        </w:r>
      </w:del>
      <w:r>
        <w:rPr>
          <w:highlight w:val="white"/>
        </w:rPr>
        <w:t>residual dataset’</w:t>
      </w:r>
      <w:r w:rsidR="008559DD">
        <w:rPr>
          <w:highlight w:val="white"/>
        </w:rPr>
        <w:t>,</w:t>
      </w:r>
      <w:r>
        <w:rPr>
          <w:highlight w:val="white"/>
        </w:rPr>
        <w:t xml:space="preserve"> includes the components of shape that remain once allometric shape is removed and it provides a ‘size-less’ or ‘allometry-free’ comparison of the </w:t>
      </w:r>
      <w:del w:id="239" w:author="Vera Weisbecker" w:date="2024-04-23T12:46:00Z">
        <w:r w:rsidR="00000000">
          <w:rPr>
            <w:highlight w:val="white"/>
          </w:rPr>
          <w:delText xml:space="preserve">mean </w:delText>
        </w:r>
      </w:del>
      <w:r>
        <w:rPr>
          <w:highlight w:val="white"/>
        </w:rPr>
        <w:t xml:space="preserve">species shapes. The shape residuals were obtained from a phylogenetically-informed linear generalised least squares model using random </w:t>
      </w:r>
      <w:r>
        <w:rPr>
          <w:highlight w:val="white"/>
        </w:rPr>
        <w:lastRenderedPageBreak/>
        <w:t xml:space="preserve">permutations implemented by the </w:t>
      </w:r>
      <w:r>
        <w:rPr>
          <w:i/>
          <w:iCs/>
          <w:highlight w:val="white"/>
        </w:rPr>
        <w:t>RRPP</w:t>
      </w:r>
      <w:r>
        <w:rPr>
          <w:highlight w:val="white"/>
        </w:rPr>
        <w:t xml:space="preserve"> package </w:t>
      </w:r>
      <w:r w:rsidR="00520794">
        <w:fldChar w:fldCharType="begin"/>
      </w:r>
      <w:r w:rsidR="00D835BE">
        <w:instrText xml:space="preserve"> ADDIN EN.CITE &lt;EndNote&gt;&lt;Cite&gt;&lt;Author&gt;Collyer&lt;/Author&gt;&lt;Year&gt;2018&lt;/Year&gt;&lt;RecNum&gt;20&lt;/RecNum&gt;&lt;DisplayText&gt;(Collyer &amp;amp; Adams, 2018; Collyer &amp;amp; Adams, 2019)&lt;/DisplayText&gt;&lt;record&gt;&lt;rec-number&gt;20&lt;/rec-number&gt;&lt;foreign-keys&gt;&lt;key app="EN" db-id="p9vfsf2vj2tvwjevww9pzwfazxfv5txvw5ap" timestamp="1709692331"&gt;20&lt;/key&gt;&lt;/foreign-keys&gt;&lt;ref-type name="Journal Article"&gt;17&lt;/ref-type&gt;&lt;contributors&gt;&lt;authors&gt;&lt;author&gt;Collyer, M. L.&lt;/author&gt;&lt;author&gt;Adams, D. C. &lt;/author&gt;&lt;/authors&gt;&lt;/contributors&gt;&lt;titles&gt;&lt;title&gt;RRPP: An R package for fitting linear models to high‐dimensional data using residual randomization&lt;/title&gt;&lt;secondary-title&gt;Methods in Ecology and Evolution&lt;/secondary-title&gt;&lt;/titles&gt;&lt;periodical&gt;&lt;full-title&gt;Methods in Ecology and Evolution&lt;/full-title&gt;&lt;/periodical&gt;&lt;pages&gt;1772-1779&lt;/pages&gt;&lt;volume&gt;9&lt;/volume&gt;&lt;dates&gt;&lt;year&gt;2018&lt;/year&gt;&lt;/dates&gt;&lt;urls&gt;&lt;/urls&gt;&lt;electronic-resource-num&gt;https://doi.org/10.1111/2041-210X.13029&lt;/electronic-resource-num&gt;&lt;/record&gt;&lt;/Cite&gt;&lt;Cite&gt;&lt;Author&gt;Collyer&lt;/Author&gt;&lt;Year&gt;2019&lt;/Year&gt;&lt;RecNum&gt;21&lt;/RecNum&gt;&lt;record&gt;&lt;rec-number&gt;21&lt;/rec-number&gt;&lt;foreign-keys&gt;&lt;key app="EN" db-id="p9vfsf2vj2tvwjevww9pzwfazxfv5txvw5ap" timestamp="1709692331"&gt;21&lt;/key&gt;&lt;/foreign-keys&gt;&lt;ref-type name="Journal Article"&gt;17&lt;/ref-type&gt;&lt;contributors&gt;&lt;authors&gt;&lt;author&gt;Collyer, M. L. &lt;/author&gt;&lt;author&gt;Adams, D. C.&lt;/author&gt;&lt;/authors&gt;&lt;/contributors&gt;&lt;titles&gt;&lt;title&gt;RRPP: Linear Model Evaluation with Randomized Residuals in a Permutation Procedure&lt;/title&gt;&lt;secondary-title&gt;https://CRAN.R-project.org/package=RRPP&lt;/secondary-title&gt;&lt;/titles&gt;&lt;periodical&gt;&lt;full-title&gt;https://CRAN.R-project.org/package=RRPP&lt;/full-title&gt;&lt;/periodical&gt;&lt;dates&gt;&lt;year&gt;2019&lt;/year&gt;&lt;/dates&gt;&lt;urls&gt;&lt;/urls&gt;&lt;/record&gt;&lt;/Cite&gt;&lt;/EndNote&gt;</w:instrText>
      </w:r>
      <w:r w:rsidR="00520794">
        <w:fldChar w:fldCharType="separate"/>
      </w:r>
      <w:r w:rsidR="00D835BE">
        <w:rPr>
          <w:noProof/>
        </w:rPr>
        <w:t>(Collyer &amp; Adams, 2018; Collyer &amp; Adams, 2019)</w:t>
      </w:r>
      <w:r w:rsidR="00520794">
        <w:fldChar w:fldCharType="end"/>
      </w:r>
      <w:r>
        <w:rPr>
          <w:highlight w:val="white"/>
        </w:rPr>
        <w:t>. When residuals were</w:t>
      </w:r>
      <w:r>
        <w:rPr>
          <w:i/>
          <w:highlight w:val="white"/>
        </w:rPr>
        <w:t xml:space="preserve"> </w:t>
      </w:r>
      <w:r>
        <w:rPr>
          <w:highlight w:val="white"/>
        </w:rPr>
        <w:t>added to the consensus shape derived from the GPA, the shape variation</w:t>
      </w:r>
      <w:r>
        <w:rPr>
          <w:i/>
          <w:highlight w:val="white"/>
        </w:rPr>
        <w:t xml:space="preserve"> </w:t>
      </w:r>
      <w:r>
        <w:rPr>
          <w:highlight w:val="white"/>
        </w:rPr>
        <w:t xml:space="preserve">could be compared visually to the full shape dataset. </w:t>
      </w:r>
      <w:ins w:id="240" w:author="Vera Weisbecker" w:date="2024-04-23T12:46:00Z">
        <w:r>
          <w:rPr>
            <w:highlight w:val="white"/>
          </w:rPr>
          <w:t xml:space="preserve">For the </w:t>
        </w:r>
      </w:ins>
      <w:r>
        <w:rPr>
          <w:highlight w:val="white"/>
        </w:rPr>
        <w:t xml:space="preserve">third, we repeated the PCA for the shape residual dataset after removing the four hopping mice (genus </w:t>
      </w:r>
      <w:r>
        <w:rPr>
          <w:i/>
          <w:highlight w:val="white"/>
        </w:rPr>
        <w:t>Notomys</w:t>
      </w:r>
      <w:r>
        <w:rPr>
          <w:highlight w:val="white"/>
        </w:rPr>
        <w:t>). We did this because we expected their bipedal posture to exaggerate some features of shape variation in the PCA and the resulting morphospace plots.</w:t>
      </w:r>
      <w:ins w:id="241" w:author="Vera Weisbecker" w:date="2024-04-23T12:46:00Z">
        <w:r w:rsidR="00641EAD">
          <w:t xml:space="preserve"> Lastly, because the phylogenetic signal contained in centroid size has the potential to remove relevant size information. We therefore also computed a supplementary PCA of residuals </w:t>
        </w:r>
        <w:r w:rsidR="009B6DA0">
          <w:t xml:space="preserve">and heat plots of shape chang in this PCA </w:t>
        </w:r>
        <w:r w:rsidR="00641EAD">
          <w:t>from a simple linear model.</w:t>
        </w:r>
      </w:ins>
    </w:p>
    <w:p w14:paraId="74B0952D" w14:textId="77777777" w:rsidR="008922AE" w:rsidRDefault="00000000">
      <w:pPr>
        <w:spacing w:line="480" w:lineRule="auto"/>
        <w:rPr>
          <w:del w:id="242" w:author="Vera Weisbecker" w:date="2024-04-23T12:46:00Z"/>
          <w:highlight w:val="white"/>
        </w:rPr>
      </w:pPr>
      <w:del w:id="243" w:author="Vera Weisbecker" w:date="2024-04-23T12:46:00Z">
        <w:r>
          <w:rPr>
            <w:highlight w:val="white"/>
          </w:rPr>
          <w:delText xml:space="preserve">To assess morphospace similarity between the full shape and shape residual datasets, we performed a Mantel test using the </w:delText>
        </w:r>
        <w:r>
          <w:rPr>
            <w:i/>
            <w:highlight w:val="white"/>
          </w:rPr>
          <w:delText>vegan</w:delText>
        </w:r>
        <w:r>
          <w:rPr>
            <w:highlight w:val="white"/>
          </w:rPr>
          <w:delText xml:space="preserve"> function </w:delText>
        </w:r>
        <w:r>
          <w:rPr>
            <w:i/>
            <w:highlight w:val="white"/>
          </w:rPr>
          <w:delText>mantel</w:delText>
        </w:r>
        <w:r>
          <w:rPr>
            <w:highlight w:val="white"/>
          </w:rPr>
          <w:delText xml:space="preserve">  on the distance matrices of all PC scores in each dataset. We also use simple correlation to assess the relationships between allometric shape variation and individual morphospace axes, because the full shape PC1 is highly correlated with allometric shape variation in this dataset . Therefore, we calculated the same correlation for the full shape PC2 and the shape residual PCs to confirm that these morphospace axes capture shape variation independent of allometry and to confirm that the allometry-free dataset lacks allometric information.</w:delText>
        </w:r>
      </w:del>
    </w:p>
    <w:p w14:paraId="603D2858" w14:textId="3557D8F5" w:rsidR="00A60FB2" w:rsidRDefault="00A60FB2">
      <w:pPr>
        <w:spacing w:line="480" w:lineRule="auto"/>
        <w:rPr>
          <w:highlight w:val="white"/>
        </w:rPr>
      </w:pPr>
    </w:p>
    <w:p w14:paraId="2541ABA9" w14:textId="77777777" w:rsidR="00A60FB2" w:rsidRDefault="00A60FB2">
      <w:pPr>
        <w:pStyle w:val="Heading3"/>
        <w:numPr>
          <w:ilvl w:val="0"/>
          <w:numId w:val="0"/>
        </w:numPr>
        <w:spacing w:line="480" w:lineRule="auto"/>
      </w:pPr>
      <w:r>
        <w:rPr>
          <w:highlight w:val="white"/>
        </w:rPr>
        <w:t>Assessment of allometric vs. allometry-free shape variation via heat maps</w:t>
      </w:r>
    </w:p>
    <w:p w14:paraId="63633740" w14:textId="3425D38B" w:rsidR="00A60FB2" w:rsidRDefault="00A60FB2">
      <w:pPr>
        <w:spacing w:line="480" w:lineRule="auto"/>
      </w:pPr>
      <w:r>
        <w:rPr>
          <w:highlight w:val="white"/>
        </w:rPr>
        <w:t xml:space="preserve">In order to visualise and assess allometric shape variation in the full shape dataset, we created heatmaps showing the magnitude of landmark displacements using </w:t>
      </w:r>
      <w:r>
        <w:rPr>
          <w:i/>
          <w:highlight w:val="white"/>
        </w:rPr>
        <w:t>landvR</w:t>
      </w:r>
      <w:r>
        <w:rPr>
          <w:highlight w:val="white"/>
        </w:rPr>
        <w:t xml:space="preserve"> functions</w:t>
      </w:r>
      <w:r w:rsidR="00B554D4">
        <w:rPr>
          <w:highlight w:val="white"/>
        </w:rPr>
        <w:t xml:space="preserve"> </w:t>
      </w:r>
      <w:r w:rsidR="00B554D4">
        <w:rPr>
          <w:highlight w:val="white"/>
        </w:rPr>
        <w:fldChar w:fldCharType="begin">
          <w:fldData xml:space="preserve">PEVuZE5vdGU+PENpdGU+PEF1dGhvcj5HdWlsbGVybWU8L0F1dGhvcj48WWVhcj4yMDE5PC9ZZWFy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</w:fldData>
        </w:fldChar>
      </w:r>
      <w:r w:rsidR="00D835BE">
        <w:rPr>
          <w:highlight w:val="white"/>
        </w:rPr>
        <w:instrText xml:space="preserve"> ADDIN EN.CITE </w:instrText>
      </w:r>
      <w:r w:rsidR="00D835BE">
        <w:rPr>
          <w:highlight w:val="white"/>
        </w:rPr>
        <w:fldChar w:fldCharType="begin">
          <w:fldData xml:space="preserve">PEVuZE5vdGU+PENpdGU+PEF1dGhvcj5HdWlsbGVybWU8L0F1dGhvcj48WWVhcj4yMDE5PC9ZZWFy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</w:fldData>
        </w:fldChar>
      </w:r>
      <w:r w:rsidR="00D835BE">
        <w:rPr>
          <w:highlight w:val="white"/>
        </w:rPr>
        <w:instrText xml:space="preserve"> ADDIN EN.CITE.DATA </w:instrText>
      </w:r>
      <w:r w:rsidR="00D835BE">
        <w:rPr>
          <w:highlight w:val="white"/>
        </w:rPr>
      </w:r>
      <w:r w:rsidR="00D835BE">
        <w:rPr>
          <w:highlight w:val="white"/>
        </w:rPr>
        <w:fldChar w:fldCharType="end"/>
      </w:r>
      <w:r w:rsidR="00B554D4">
        <w:rPr>
          <w:highlight w:val="white"/>
        </w:rPr>
        <w:fldChar w:fldCharType="separate"/>
      </w:r>
      <w:r w:rsidR="00D835BE">
        <w:rPr>
          <w:noProof/>
          <w:highlight w:val="white"/>
        </w:rPr>
        <w:t>(Guillerme &amp; Weisbecker, 2019; Weisbecker</w:t>
      </w:r>
      <w:r w:rsidR="00D835BE" w:rsidRPr="00D835BE">
        <w:rPr>
          <w:i/>
          <w:noProof/>
          <w:highlight w:val="white"/>
        </w:rPr>
        <w:t xml:space="preserve"> et al.</w:t>
      </w:r>
      <w:r w:rsidR="00D835BE">
        <w:rPr>
          <w:noProof/>
          <w:highlight w:val="white"/>
        </w:rPr>
        <w:t>, 2019)</w:t>
      </w:r>
      <w:r w:rsidR="00B554D4">
        <w:rPr>
          <w:highlight w:val="white"/>
        </w:rPr>
        <w:fldChar w:fldCharType="end"/>
      </w:r>
      <w:r>
        <w:rPr>
          <w:highlight w:val="white"/>
        </w:rPr>
        <w:t xml:space="preserve">. We compared three different </w:t>
      </w:r>
      <w:del w:id="244" w:author="Vera Weisbecker" w:date="2024-04-23T12:46:00Z">
        <w:r w:rsidR="00000000">
          <w:rPr>
            <w:highlight w:val="white"/>
          </w:rPr>
          <w:delText>visualizations</w:delText>
        </w:r>
      </w:del>
      <w:ins w:id="245" w:author="Vera Weisbecker" w:date="2024-04-23T12:46:00Z">
        <w:r>
          <w:rPr>
            <w:highlight w:val="white"/>
          </w:rPr>
          <w:t>visualisations</w:t>
        </w:r>
      </w:ins>
      <w:r>
        <w:rPr>
          <w:highlight w:val="white"/>
        </w:rPr>
        <w:t xml:space="preserve"> of allometry. First, using fitted allometric shapes estimated by </w:t>
      </w:r>
      <w:r>
        <w:rPr>
          <w:highlight w:val="white"/>
        </w:rPr>
        <w:lastRenderedPageBreak/>
        <w:t xml:space="preserve">Procrustes linear models (also using random permutations as per RRPP) across the entire sample. However, variation characterised through ordination or allometric analysis provides summaries of parts of the variation, which do not always reflect actual specimens </w:t>
      </w:r>
      <w:r w:rsidR="00520794">
        <w:fldChar w:fldCharType="begin"/>
      </w:r>
      <w:r w:rsidR="00D835BE">
        <w:instrText xml:space="preserve"> ADDIN EN.CITE &lt;EndNote&gt;&lt;Cite&gt;&lt;Author&gt;Weisbecker&lt;/Author&gt;&lt;Year&gt;2019&lt;/Year&gt;&lt;RecNum&gt;22&lt;/RecNum&gt;&lt;DisplayText&gt;(Weisbecker&lt;style face="italic"&gt; et al.&lt;/style&gt;, 2019)&lt;/DisplayText&gt;&lt;record&gt;&lt;rec-number&gt;22&lt;/rec-number&gt;&lt;foreign-keys&gt;&lt;key app="EN" db-id="p9vfsf2vj2tvwjevww9pzwfazxfv5txvw5ap" timestamp="1709692331"&gt;22&lt;/key&gt;&lt;/foreign-keys&gt;&lt;ref-type name="Journal Article"&gt;17&lt;/ref-type&gt;&lt;contributors&gt;&lt;authors&gt;&lt;author&gt;Weisbecker, V.&lt;/author&gt;&lt;author&gt;Guillerme, T.&lt;/author&gt;&lt;author&gt;Speck, C.&lt;/author&gt;&lt;author&gt;Sherratt, E.&lt;/author&gt;&lt;author&gt;Abraha, H. M.&lt;/author&gt;&lt;author&gt;Sharp, A. C.&lt;/author&gt;&lt;author&gt;Terhune, C. E.&lt;/author&gt;&lt;author&gt;Collins, S.&lt;/author&gt;&lt;author&gt;Johnston, S.&lt;/author&gt;&lt;author&gt;Panagiotopoulou, O.&lt;/author&gt;&lt;/authors&gt;&lt;/contributors&gt;&lt;titles&gt;&lt;title&gt;Individual variation of the masticatory system dominates 3D skull shape in the herbivory-adapted marsupial wombats&lt;/title&gt;&lt;secondary-title&gt;Frontiers in Zoology&lt;/secondary-title&gt;&lt;/titles&gt;&lt;periodical&gt;&lt;full-title&gt;Frontiers in Zoology&lt;/full-title&gt;&lt;/periodical&gt;&lt;pages&gt;41&lt;/pages&gt;&lt;volume&gt;16&lt;/volume&gt;&lt;number&gt;1&lt;/number&gt;&lt;dates&gt;&lt;year&gt;2019&lt;/year&gt;&lt;pub-dates&gt;&lt;date&gt;2019/11/01&lt;/date&gt;&lt;/pub-dates&gt;&lt;/dates&gt;&lt;isbn&gt;1742-9994&lt;/isbn&gt;&lt;urls&gt;&lt;related-urls&gt;&lt;url&gt;https://doi.org/10.1186/s12983-019-0338-5&lt;/url&gt;&lt;/related-urls&gt;&lt;/urls&gt;&lt;electronic-resource-num&gt;https://doi.org/10.1186/s12983-019-0338-5&lt;/electronic-resource-num&gt;&lt;/record&gt;&lt;/Cite&gt;&lt;/EndNote&gt;</w:instrText>
      </w:r>
      <w:r w:rsidR="00520794">
        <w:fldChar w:fldCharType="separate"/>
      </w:r>
      <w:r w:rsidR="00D835BE">
        <w:rPr>
          <w:noProof/>
        </w:rPr>
        <w:t>(Weisbecker</w:t>
      </w:r>
      <w:r w:rsidR="00D835BE" w:rsidRPr="00D835BE">
        <w:rPr>
          <w:i/>
          <w:noProof/>
        </w:rPr>
        <w:t xml:space="preserve"> et al.</w:t>
      </w:r>
      <w:r w:rsidR="00D835BE">
        <w:rPr>
          <w:noProof/>
        </w:rPr>
        <w:t>, 2019)</w:t>
      </w:r>
      <w:r w:rsidR="00520794">
        <w:fldChar w:fldCharType="end"/>
      </w:r>
      <w:del w:id="246" w:author="Vera Weisbecker" w:date="2024-04-23T12:46:00Z">
        <w:r w:rsidR="0079408D">
          <w:rPr>
            <w:highlight w:val="white"/>
          </w:rPr>
          <w:delText>.</w:delText>
        </w:r>
        <w:r w:rsidR="00000000">
          <w:rPr>
            <w:highlight w:val="white"/>
          </w:rPr>
          <w:delText>.</w:delText>
        </w:r>
      </w:del>
      <w:ins w:id="247" w:author="Vera Weisbecker" w:date="2024-04-23T12:46:00Z">
        <w:r>
          <w:rPr>
            <w:highlight w:val="white"/>
          </w:rPr>
          <w:t>.</w:t>
        </w:r>
      </w:ins>
      <w:r>
        <w:rPr>
          <w:highlight w:val="white"/>
        </w:rPr>
        <w:t xml:space="preserve"> We therefore also visualised the mean configurations of the smallest native species (the delicate mouse, </w:t>
      </w:r>
      <w:r>
        <w:rPr>
          <w:i/>
          <w:highlight w:val="white"/>
        </w:rPr>
        <w:t>Pseudomys delicatulus</w:t>
      </w:r>
      <w:r>
        <w:rPr>
          <w:highlight w:val="white"/>
        </w:rPr>
        <w:t xml:space="preserve">) and the largest (the giant white-tailed rat, </w:t>
      </w:r>
      <w:r>
        <w:rPr>
          <w:i/>
          <w:highlight w:val="white"/>
        </w:rPr>
        <w:t>Uromys caudimaculatus</w:t>
      </w:r>
      <w:r>
        <w:rPr>
          <w:highlight w:val="white"/>
        </w:rPr>
        <w:t xml:space="preserve">), as determined by mean centroid size. Third, </w:t>
      </w:r>
      <w:r w:rsidR="00162E2C">
        <w:rPr>
          <w:highlight w:val="white"/>
        </w:rPr>
        <w:t xml:space="preserve">to </w:t>
      </w:r>
      <w:del w:id="248" w:author="Vera Weisbecker" w:date="2024-04-23T12:46:00Z">
        <w:r w:rsidR="00000000">
          <w:rPr>
            <w:highlight w:val="white"/>
          </w:rPr>
          <w:delText>illustrate</w:delText>
        </w:r>
      </w:del>
      <w:ins w:id="249" w:author="Vera Weisbecker" w:date="2024-04-23T12:46:00Z">
        <w:r w:rsidR="00162E2C">
          <w:rPr>
            <w:highlight w:val="white"/>
          </w:rPr>
          <w:t>assess</w:t>
        </w:r>
      </w:ins>
      <w:r>
        <w:rPr>
          <w:highlight w:val="white"/>
        </w:rPr>
        <w:t xml:space="preserve"> the similarity in shape variation along PC1 to the two previous </w:t>
      </w:r>
      <w:del w:id="250" w:author="Vera Weisbecker" w:date="2024-04-23T12:46:00Z">
        <w:r w:rsidR="00000000">
          <w:rPr>
            <w:highlight w:val="white"/>
          </w:rPr>
          <w:delText>visualizations of allometric variation</w:delText>
        </w:r>
      </w:del>
      <w:ins w:id="251" w:author="Vera Weisbecker" w:date="2024-04-23T12:46:00Z">
        <w:r>
          <w:rPr>
            <w:highlight w:val="white"/>
          </w:rPr>
          <w:t>visualisations</w:t>
        </w:r>
      </w:ins>
      <w:r>
        <w:rPr>
          <w:highlight w:val="white"/>
        </w:rPr>
        <w:t>, we visualised the hypothetical shapes for PC1 minimum and maximum</w:t>
      </w:r>
      <w:ins w:id="252" w:author="Vera Weisbecker" w:date="2024-04-23T12:46:00Z">
        <w:r>
          <w:rPr>
            <w:highlight w:val="white"/>
          </w:rPr>
          <w:t>. Lastly, we present meshes from our samples to allow assessments of how well the quantitative patterns reflect biological realities</w:t>
        </w:r>
      </w:ins>
      <w:r>
        <w:rPr>
          <w:highlight w:val="white"/>
        </w:rPr>
        <w:t>.</w:t>
      </w:r>
    </w:p>
    <w:p w14:paraId="704B8FAD" w14:textId="77777777" w:rsidR="00A60FB2" w:rsidRDefault="00A60FB2" w:rsidP="003C2152">
      <w:pPr>
        <w:spacing w:line="480" w:lineRule="auto"/>
        <w:ind w:firstLine="720"/>
      </w:pPr>
      <w:r>
        <w:rPr>
          <w:highlight w:val="white"/>
        </w:rPr>
        <w:t xml:space="preserve">To compare the allometric shape change to the ‘isometry-free or ‘allometry-free’ shape variation, we produced heatmaps from the shape residual dataset visualizing the minimum and maximum hypothetical shapes for three different PC axes. First, we produced heatmaps for PC1 and PC2 to compare the allometry-free changes to the allometric cranial changes seen in the full shape dataset. We also visualised heatmaps for the shape residual PC2 without the four species of </w:t>
      </w:r>
      <w:r>
        <w:rPr>
          <w:i/>
          <w:highlight w:val="white"/>
        </w:rPr>
        <w:t>Notomys</w:t>
      </w:r>
      <w:r>
        <w:rPr>
          <w:highlight w:val="white"/>
        </w:rPr>
        <w:t xml:space="preserve"> in order to assess the impact of their bipedal posture on the ordinated shape variation. </w:t>
      </w:r>
      <w:ins w:id="253" w:author="Vera Weisbecker" w:date="2024-04-23T12:46:00Z">
        <w:r>
          <w:rPr>
            <w:highlight w:val="white"/>
          </w:rPr>
          <w:t>Again, presented meshes of species of particular interest to allow comparison with the landmark variation presentations.</w:t>
        </w:r>
      </w:ins>
    </w:p>
    <w:p w14:paraId="1DD3E29A" w14:textId="77777777" w:rsidR="0075101D" w:rsidRDefault="0075101D">
      <w:pPr>
        <w:spacing w:line="480" w:lineRule="auto"/>
      </w:pPr>
    </w:p>
    <w:p w14:paraId="64A8E012" w14:textId="2A314E25" w:rsidR="00A60FB2" w:rsidRDefault="00A60FB2">
      <w:pPr>
        <w:pStyle w:val="Heading3"/>
        <w:numPr>
          <w:ilvl w:val="6"/>
          <w:numId w:val="2"/>
        </w:numPr>
        <w:spacing w:line="480" w:lineRule="auto"/>
      </w:pPr>
      <w:ins w:id="254" w:author="Vera Weisbecker" w:date="2024-04-23T12:46:00Z">
        <w:r>
          <w:rPr>
            <w:highlight w:val="white"/>
          </w:rPr>
          <w:t>Allometry,</w:t>
        </w:r>
        <w:r w:rsidR="00977B6A">
          <w:rPr>
            <w:highlight w:val="white"/>
          </w:rPr>
          <w:t xml:space="preserve"> </w:t>
        </w:r>
      </w:ins>
      <w:r>
        <w:rPr>
          <w:highlight w:val="white"/>
        </w:rPr>
        <w:t xml:space="preserve">modularity and integration </w:t>
      </w:r>
      <w:del w:id="255" w:author="Vera Weisbecker" w:date="2024-04-23T12:46:00Z">
        <w:r w:rsidR="00000000">
          <w:rPr>
            <w:highlight w:val="white"/>
          </w:rPr>
          <w:delText>in allometric and allometry-free datasets</w:delText>
        </w:r>
      </w:del>
    </w:p>
    <w:p w14:paraId="3DA9003C" w14:textId="77777777" w:rsidR="00A60FB2" w:rsidRDefault="00A60FB2">
      <w:pPr>
        <w:spacing w:line="480" w:lineRule="auto"/>
        <w:ind w:firstLine="720"/>
        <w:rPr>
          <w:ins w:id="256" w:author="Vera Weisbecker" w:date="2024-04-23T12:46:00Z"/>
        </w:rPr>
      </w:pPr>
      <w:ins w:id="257" w:author="Vera Weisbecker" w:date="2024-04-23T12:46:00Z">
        <w:r>
          <w:t xml:space="preserve">Because CREA is expected to affect the rostral, cranial vault, and possibly orbit areas, we tested if size explained more variation in these three compared to the molar and basicranial modules. These analyses can be done after separate GPA/asymmetry removals for each module; however, this risks not capturing allometric size change between modules, which is an important part of our question. We therefore report the results of allometry analyses of shape versus log-transformed centroid size for each module based on joint GPA and separate GPAs, each with an asymmetry removal step included. </w:t>
        </w:r>
      </w:ins>
    </w:p>
    <w:p w14:paraId="408FA254" w14:textId="77777777" w:rsidR="008922AE" w:rsidRDefault="00A60FB2">
      <w:pPr>
        <w:spacing w:line="480" w:lineRule="auto"/>
        <w:rPr>
          <w:del w:id="258" w:author="Vera Weisbecker" w:date="2024-04-23T12:46:00Z"/>
        </w:rPr>
      </w:pPr>
      <w:ins w:id="259" w:author="Vera Weisbecker" w:date="2024-04-23T12:46:00Z">
        <w:r>
          <w:rPr>
            <w:highlight w:val="white"/>
          </w:rPr>
          <w:t xml:space="preserve">The impact of allometry on shape variation was further assessed by comparing integration </w:t>
        </w:r>
        <w:r>
          <w:t xml:space="preserve">(degree of co-variation) </w:t>
        </w:r>
        <w:r>
          <w:rPr>
            <w:highlight w:val="white"/>
          </w:rPr>
          <w:t xml:space="preserve">and modularity  (degree of module independence) across the cranium and between modules before and after size removal. Integration was measured using partial least squares (PLS) correlation coefficients between multiple modules, taking into account phylogeny </w:t>
        </w:r>
        <w:r>
          <w:t>(Adams &amp; Felice, 2014)</w:t>
        </w:r>
        <w:r>
          <w:rPr>
            <w:highlight w:val="white"/>
          </w:rPr>
          <w:t xml:space="preserve">; values towards 1 indicate a higher PLS coefficient. To quantify modularity, we used </w:t>
        </w:r>
        <w:r w:rsidRPr="008559DD">
          <w:rPr>
            <w:i/>
            <w:iCs/>
            <w:highlight w:val="white"/>
          </w:rPr>
          <w:t>geomorph</w:t>
        </w:r>
        <w:r>
          <w:rPr>
            <w:highlight w:val="white"/>
          </w:rPr>
          <w:t xml:space="preserve"> functionalities </w:t>
        </w:r>
      </w:ins>
      <w:r w:rsidR="00520794">
        <w:fldChar w:fldCharType="begin"/>
      </w:r>
      <w:r w:rsidR="00D835BE">
        <w:instrText xml:space="preserve"> ADDIN EN.CITE &lt;EndNote&gt;&lt;Cite&gt;&lt;Author&gt;Adams&lt;/Author&gt;&lt;Year&gt;2016&lt;/Year&gt;&lt;RecNum&gt;25&lt;/RecNum&gt;&lt;DisplayText&gt;(Adams, 2016; Adams &amp;amp; Collyer, 2019)&lt;/DisplayText&gt;&lt;record&gt;&lt;rec-number&gt;25&lt;/rec-number&gt;&lt;foreign-keys&gt;&lt;key app="EN" db-id="p9vfsf2vj2tvwjevww9pzwfazxfv5txvw5ap" timestamp="1709692331"&gt;25&lt;/key&gt;&lt;/foreign-keys&gt;&lt;ref-type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Cite&gt;&lt;Author&gt;Adams&lt;/Author&gt;&lt;Year&gt;2019&lt;/Year&gt;&lt;RecNum&gt;26&lt;/RecNum&gt;&lt;record&gt;&lt;rec-number&gt;26&lt;/rec-number&gt;&lt;foreign-keys&gt;&lt;key app="EN" db-id="p9vfsf2vj2tvwjevww9pzwfazxfv5txvw5ap" timestamp="1709692331"&gt;26&lt;/key&gt;&lt;/foreign-keys&gt;&lt;ref-type name="Journal Article"&gt;17&lt;/ref-type&gt;&lt;contributors&gt;&lt;authors&gt;&lt;author&gt;Adams, D. C.&lt;/author&gt;&lt;author&gt;Collyer, M. L.&lt;/author&gt;&lt;/authors&gt;&lt;/contributors&gt;&lt;titles&gt;&lt;title&gt;Comparing the strength of modular signal, and evaluating alternative modular hypotheses, using covariance ratio effect sizes with morphometric data&lt;/title&gt;&lt;secondary-title&gt;Evolution&lt;/secondary-title&gt;&lt;/titles&gt;&lt;periodical&gt;&lt;full-title&gt;Evolution&lt;/full-title&gt;&lt;/periodical&gt;&lt;pages&gt;2352-2367&lt;/pages&gt;&lt;volume&gt;73&lt;/volume&gt;&lt;number&gt;12&lt;/number&gt;&lt;dates&gt;&lt;year&gt;2019&lt;/year&gt;&lt;/dates&gt;&lt;isbn&gt;0014-3820&lt;/isbn&gt;&lt;urls&gt;&lt;related-urls&gt;&lt;url&gt;https://onlinelibrary.wiley.com/doi/abs/10.1111/evo.13867&lt;/url&gt;&lt;/related-urls&gt;&lt;/urls&gt;&lt;electronic-resource-num&gt;https://doi.org/10.1111/evo.13867&lt;/electronic-resource-num&gt;&lt;/record&gt;&lt;/Cite&gt;&lt;/EndNote&gt;</w:instrText>
      </w:r>
      <w:r w:rsidR="00520794">
        <w:fldChar w:fldCharType="separate"/>
      </w:r>
      <w:r w:rsidR="00D835BE">
        <w:rPr>
          <w:noProof/>
        </w:rPr>
        <w:t>(Adams, 2016; Adams &amp; Collyer, 2019)</w:t>
      </w:r>
      <w:r w:rsidR="00520794">
        <w:fldChar w:fldCharType="end"/>
      </w:r>
    </w:p>
    <w:p w14:paraId="177AD4A4" w14:textId="71A56207" w:rsidR="00A60FB2" w:rsidRDefault="00000000">
      <w:pPr>
        <w:spacing w:line="480" w:lineRule="auto"/>
        <w:ind w:firstLine="720"/>
      </w:pPr>
      <w:del w:id="260" w:author="Vera Weisbecker" w:date="2024-04-23T12:46:00Z">
        <w:r>
          <w:rPr>
            <w:highlight w:val="white"/>
          </w:rPr>
          <w:delText xml:space="preserve">To compare the modularity patterns across our allometric and non-allometric datasets, we </w:delText>
        </w:r>
        <w:r w:rsidR="00AB10B4">
          <w:rPr>
            <w:highlight w:val="white"/>
          </w:rPr>
          <w:delText xml:space="preserve">separated the landmarks according to </w:delText>
        </w:r>
        <w:r>
          <w:rPr>
            <w:highlight w:val="white"/>
          </w:rPr>
          <w:delText>a five-module framework that followed the six</w:delText>
        </w:r>
        <w:r w:rsidR="00AB10B4">
          <w:rPr>
            <w:highlight w:val="white"/>
          </w:rPr>
          <w:delText xml:space="preserve"> </w:delText>
        </w:r>
        <w:r>
          <w:rPr>
            <w:highlight w:val="white"/>
          </w:rPr>
          <w:delText>module</w:delText>
        </w:r>
        <w:r w:rsidR="00AB10B4">
          <w:rPr>
            <w:highlight w:val="white"/>
          </w:rPr>
          <w:delText>s</w:delText>
        </w:r>
        <w:r>
          <w:rPr>
            <w:highlight w:val="white"/>
          </w:rPr>
          <w:delText xml:space="preserve"> </w:delText>
        </w:r>
        <w:r w:rsidR="00AB10B4">
          <w:rPr>
            <w:highlight w:val="white"/>
          </w:rPr>
          <w:delText>proposed</w:delText>
        </w:r>
        <w:r>
          <w:rPr>
            <w:highlight w:val="white"/>
          </w:rPr>
          <w:delText xml:space="preserve"> across therian mammal crania</w:delText>
        </w:r>
        <w:r w:rsidR="0079408D">
          <w:delText xml:space="preserve"> . </w:delText>
        </w:r>
        <w:r w:rsidR="00AB10B4">
          <w:rPr>
            <w:highlight w:val="white"/>
          </w:rPr>
          <w:delText xml:space="preserve"> This</w:delText>
        </w:r>
        <w:r w:rsidR="00002B33">
          <w:rPr>
            <w:highlight w:val="white"/>
          </w:rPr>
          <w:delText xml:space="preserve"> included the</w:delText>
        </w:r>
        <w:r w:rsidR="00AB10B4">
          <w:rPr>
            <w:highlight w:val="white"/>
          </w:rPr>
          <w:delText xml:space="preserve"> anatomical regions of the</w:delText>
        </w:r>
        <w:r w:rsidR="00002B33">
          <w:rPr>
            <w:highlight w:val="white"/>
          </w:rPr>
          <w:delText xml:space="preserve"> rostru</w:delText>
        </w:r>
        <w:r w:rsidR="00AB10B4">
          <w:rPr>
            <w:highlight w:val="white"/>
          </w:rPr>
          <w:delText>m</w:delText>
        </w:r>
        <w:r w:rsidR="00002B33">
          <w:rPr>
            <w:highlight w:val="white"/>
          </w:rPr>
          <w:delText xml:space="preserve">, </w:delText>
        </w:r>
        <w:r w:rsidR="00AB10B4">
          <w:rPr>
            <w:highlight w:val="white"/>
          </w:rPr>
          <w:delText xml:space="preserve">molar area, </w:delText>
        </w:r>
        <w:r w:rsidR="00002B33">
          <w:rPr>
            <w:highlight w:val="white"/>
          </w:rPr>
          <w:delText>orbital</w:delText>
        </w:r>
        <w:r w:rsidR="00AB10B4">
          <w:rPr>
            <w:highlight w:val="white"/>
          </w:rPr>
          <w:delText xml:space="preserve"> area</w:delText>
        </w:r>
        <w:r w:rsidR="00002B33">
          <w:rPr>
            <w:highlight w:val="white"/>
          </w:rPr>
          <w:delText xml:space="preserve">, vault, </w:delText>
        </w:r>
        <w:r w:rsidR="00AB10B4">
          <w:rPr>
            <w:highlight w:val="white"/>
          </w:rPr>
          <w:delText>basicranial</w:delText>
        </w:r>
        <w:r>
          <w:rPr>
            <w:highlight w:val="white"/>
          </w:rPr>
          <w:delText xml:space="preserve"> </w:delText>
        </w:r>
        <w:r w:rsidR="00AB10B4">
          <w:rPr>
            <w:highlight w:val="white"/>
          </w:rPr>
          <w:delText xml:space="preserve">area, </w:delText>
        </w:r>
        <w:r>
          <w:rPr>
            <w:highlight w:val="white"/>
          </w:rPr>
          <w:delText>but exclud</w:delText>
        </w:r>
        <w:r w:rsidR="00AB10B4">
          <w:rPr>
            <w:highlight w:val="white"/>
          </w:rPr>
          <w:delText>ed</w:delText>
        </w:r>
        <w:r>
          <w:rPr>
            <w:highlight w:val="white"/>
          </w:rPr>
          <w:delText xml:space="preserve"> the zygomatic arch module, which was missing due to scanner limitations . To quantify modularity, we used the </w:delText>
        </w:r>
        <w:r>
          <w:rPr>
            <w:i/>
            <w:highlight w:val="white"/>
          </w:rPr>
          <w:delText>geomorph</w:delText>
        </w:r>
        <w:r>
          <w:rPr>
            <w:highlight w:val="white"/>
          </w:rPr>
          <w:delText xml:space="preserve"> function </w:delText>
        </w:r>
        <w:r>
          <w:rPr>
            <w:i/>
            <w:highlight w:val="white"/>
          </w:rPr>
          <w:delText>phylo.modularity</w:delText>
        </w:r>
        <w:r w:rsidR="0079408D">
          <w:rPr>
            <w:i/>
            <w:highlight w:val="white"/>
          </w:rPr>
          <w:delText xml:space="preserve"> </w:delText>
        </w:r>
        <w:r w:rsidRPr="0079408D">
          <w:rPr>
            <w:iCs/>
            <w:highlight w:val="white"/>
          </w:rPr>
          <w:delText xml:space="preserve">. </w:delText>
        </w:r>
        <w:r>
          <w:rPr>
            <w:highlight w:val="white"/>
          </w:rPr>
          <w:delText>This calculates</w:delText>
        </w:r>
      </w:del>
      <w:ins w:id="261" w:author="Vera Weisbecker" w:date="2024-04-23T12:46:00Z">
        <w:r w:rsidR="00A60FB2">
          <w:rPr>
            <w:iCs/>
            <w:highlight w:val="white"/>
          </w:rPr>
          <w:t xml:space="preserve"> </w:t>
        </w:r>
        <w:r w:rsidR="00A60FB2">
          <w:rPr>
            <w:highlight w:val="white"/>
          </w:rPr>
          <w:t>calculate</w:t>
        </w:r>
      </w:ins>
      <w:r w:rsidR="00A60FB2">
        <w:rPr>
          <w:highlight w:val="white"/>
        </w:rPr>
        <w:t xml:space="preserve"> the </w:t>
      </w:r>
      <w:r w:rsidR="00A60FB2">
        <w:t xml:space="preserve">covariance ratio </w:t>
      </w:r>
      <w:r w:rsidR="008559DD">
        <w:t>(CR)</w:t>
      </w:r>
      <w:r w:rsidR="00A60FB2">
        <w:t xml:space="preserve"> coefficient, with the numerator as covariation between modules and the denominator as covariation within modules. Therefore, highly modular structures, with higher covariation within than between modules, will have small </w:t>
      </w:r>
      <w:del w:id="262" w:author="Vera Weisbecker" w:date="2024-04-23T12:46:00Z">
        <w:r>
          <w:delText>CR</w:delText>
        </w:r>
      </w:del>
      <w:ins w:id="263" w:author="Vera Weisbecker" w:date="2024-04-23T12:46:00Z">
        <w:r w:rsidR="00A60FB2">
          <w:t>covariance ratio</w:t>
        </w:r>
      </w:ins>
      <w:r w:rsidR="00A60FB2">
        <w:t xml:space="preserve"> values within the unit interval. By contrast, structures with low modularity will have CR values close to 1.0 because the two covariation values are very similar </w:t>
      </w:r>
      <w:r w:rsidR="00520794">
        <w:fldChar w:fldCharType="begin"/>
      </w:r>
      <w:r w:rsidR="00D835BE">
        <w:instrText xml:space="preserve"> ADDIN EN.CITE &lt;EndNote&gt;&lt;Cite&gt;&lt;Author&gt;Adams&lt;/Author&gt;&lt;Year&gt;2016&lt;/Year&gt;&lt;RecNum&gt;25&lt;/RecNum&gt;&lt;DisplayText&gt;(Adams, 2016)&lt;/DisplayText&gt;&lt;record&gt;&lt;rec-number&gt;25&lt;/rec-number&gt;&lt;foreign-keys&gt;&lt;key app="EN" db-id="p9vfsf2vj2tvwjevww9pzwfazxfv5txvw5ap" timestamp="1709692331"&gt;25&lt;/key&gt;&lt;/foreign-keys&gt;&lt;ref-type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EndNote&gt;</w:instrText>
      </w:r>
      <w:r w:rsidR="00520794">
        <w:fldChar w:fldCharType="separate"/>
      </w:r>
      <w:r w:rsidR="00D835BE">
        <w:rPr>
          <w:noProof/>
        </w:rPr>
        <w:t>(Adams, 2016)</w:t>
      </w:r>
      <w:r w:rsidR="00520794">
        <w:fldChar w:fldCharType="end"/>
      </w:r>
      <w:del w:id="264" w:author="Vera Weisbecker" w:date="2024-04-23T12:46:00Z">
        <w:r>
          <w:delText>.</w:delText>
        </w:r>
        <w:r>
          <w:rPr>
            <w:highlight w:val="white"/>
          </w:rPr>
          <w:delText xml:space="preserve">  The modularity results were juxtaposed with analyses of integration, which use partial least squares (PLS) correlation coefficients between multiple modules to assess how much they co-vary, taking into account phylogeny . In this case, values towards 1 indicate a higher PLS coefficient.</w:delText>
        </w:r>
      </w:del>
      <w:ins w:id="265" w:author="Vera Weisbecker" w:date="2024-04-23T12:46:00Z">
        <w:r w:rsidR="00A60FB2">
          <w:t>.</w:t>
        </w:r>
        <w:r w:rsidR="00A60FB2">
          <w:rPr>
            <w:highlight w:val="white"/>
          </w:rPr>
          <w:t xml:space="preserve"> </w:t>
        </w:r>
      </w:ins>
      <w:r w:rsidR="00A60FB2">
        <w:rPr>
          <w:highlight w:val="white"/>
        </w:rPr>
        <w:t xml:space="preserve"> In both modularity and integration analyses, the functions include a phylogenetic context by generating a matrix of partial least squares under a Brownian motion model of evolution </w:t>
      </w:r>
      <w:r w:rsidR="00520794">
        <w:fldChar w:fldCharType="begin"/>
      </w:r>
      <w:r w:rsidR="00D835BE">
        <w:instrText xml:space="preserve"> ADDIN EN.CITE &lt;EndNote&gt;&lt;Cite&gt;&lt;Author&gt;Adams&lt;/Author&gt;&lt;Year&gt;2014&lt;/Year&gt;&lt;RecNum&gt;27&lt;/RecNum&gt;&lt;DisplayText&gt;(Adams &amp;amp; Felice, 2014)&lt;/DisplayText&gt;&lt;record&gt;&lt;rec-number&gt;27&lt;/rec-number&gt;&lt;foreign-keys&gt;&lt;key app="EN" db-id="p9vfsf2vj2tvwjevww9pzwfazxfv5txvw5ap" timestamp="1709692331"&gt;27&lt;/key&gt;&lt;/foreign-keys&gt;&lt;ref-type name="Journal Article"&gt;17&lt;/ref-type&gt;&lt;contributors&gt;&lt;authors&gt;&lt;author&gt;Adams, D. C.&lt;/author&gt;&lt;author&gt;Felice, R. N.&lt;/author&gt;&lt;/authors&gt;&lt;/contributors&gt;&lt;titles&gt;&lt;title&gt;Assessing trait covariation and morphological integration on phylogenies using evolutionary covariance matrices&lt;/title&gt;&lt;secondary-title&gt;PLOS ONE&lt;/secondary-title&gt;&lt;/titles&gt;&lt;periodical&gt;&lt;full-title&gt;PLOS ONE&lt;/full-title&gt;&lt;/periodical&gt;&lt;pages&gt;e94335&lt;/pages&gt;&lt;volume&gt;9&lt;/volume&gt;&lt;number&gt;4&lt;/number&gt;&lt;dates&gt;&lt;year&gt;2014&lt;/year&gt;&lt;/dates&gt;&lt;publisher&gt;Public Library of Science&lt;/publisher&gt;&lt;urls&gt;&lt;related-urls&gt;&lt;url&gt;https://doi.org/10.1371/journal.pone.0094335&lt;/url&gt;&lt;/related-urls&gt;&lt;/urls&gt;&lt;electronic-resource-num&gt;https://doi.org/10.1371/journal.pone.0094335&lt;/electronic-resource-num&gt;&lt;/record&gt;&lt;/Cite&gt;&lt;/EndNote&gt;</w:instrText>
      </w:r>
      <w:r w:rsidR="00520794">
        <w:fldChar w:fldCharType="separate"/>
      </w:r>
      <w:r w:rsidR="00D835BE">
        <w:rPr>
          <w:noProof/>
        </w:rPr>
        <w:t>(Adams &amp; Felice, 2014)</w:t>
      </w:r>
      <w:r w:rsidR="00520794">
        <w:fldChar w:fldCharType="end"/>
      </w:r>
      <w:r w:rsidR="00A60FB2">
        <w:rPr>
          <w:highlight w:val="white"/>
        </w:rPr>
        <w:t xml:space="preserve"> that was informed by our time-calibrated ultrametric molecular phylogeny</w:t>
      </w:r>
      <w:r w:rsidR="00A52FC5">
        <w:t xml:space="preserve"> </w:t>
      </w:r>
      <w:r w:rsidR="00520794">
        <w:fldChar w:fldCharType="begin"/>
      </w:r>
      <w:r w:rsidR="00D835BE">
        <w:instrText xml:space="preserve"> ADDIN EN.CITE &lt;EndNote&gt;&lt;Cite&gt;&lt;Author&gt;Marcy&lt;/Author&gt;&lt;Year&gt;2020&lt;/Year&gt;&lt;RecNum&gt;5&lt;/RecNum&gt;&lt;DisplayText&gt;(Marcy&lt;style face="italic"&gt; et al.&lt;/style&gt;, 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(Marcy</w:t>
      </w:r>
      <w:r w:rsidR="00D835BE" w:rsidRPr="00D835BE">
        <w:rPr>
          <w:i/>
          <w:noProof/>
        </w:rPr>
        <w:t xml:space="preserve"> et al.</w:t>
      </w:r>
      <w:r w:rsidR="00D835BE">
        <w:rPr>
          <w:noProof/>
        </w:rPr>
        <w:t>, 2020)</w:t>
      </w:r>
      <w:r w:rsidR="00520794">
        <w:fldChar w:fldCharType="end"/>
      </w:r>
      <w:r w:rsidR="00A60FB2">
        <w:rPr>
          <w:highlight w:val="white"/>
        </w:rPr>
        <w:t>. The resulting evolutionary covariance matrix controls for similarities between closely related species, which is needed to study macro-evolutionary patterns of modularity</w:t>
      </w:r>
      <w:r w:rsidR="00E371CF">
        <w:rPr>
          <w:highlight w:val="white"/>
        </w:rPr>
        <w:t xml:space="preserve"> </w:t>
      </w:r>
      <w:r w:rsidR="00520794">
        <w:rPr>
          <w:highlight w:val="white"/>
        </w:rPr>
        <w:fldChar w:fldCharType="begin">
          <w:fldData xml:space="preserve">PEVuZE5vdGU+PENpdGU+PEF1dGhvcj5BZGFtczwvQXV0aG9yPjxZZWFyPjIwMTQ8L1llYXI+PFJl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</w:fldData>
        </w:fldChar>
      </w:r>
      <w:r w:rsidR="00D835BE">
        <w:rPr>
          <w:highlight w:val="white"/>
        </w:rPr>
        <w:instrText xml:space="preserve"> ADDIN EN.CITE </w:instrText>
      </w:r>
      <w:r w:rsidR="00D835BE">
        <w:rPr>
          <w:highlight w:val="white"/>
        </w:rPr>
        <w:fldChar w:fldCharType="begin">
          <w:fldData xml:space="preserve">PEVuZE5vdGU+PENpdGU+PEF1dGhvcj5BZGFtczwvQXV0aG9yPjxZZWFyPjIwMTQ8L1llYXI+PFJl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</w:fldData>
        </w:fldChar>
      </w:r>
      <w:r w:rsidR="00D835BE">
        <w:rPr>
          <w:highlight w:val="white"/>
        </w:rPr>
        <w:instrText xml:space="preserve"> ADDIN EN.CITE.DATA </w:instrText>
      </w:r>
      <w:r w:rsidR="00D835BE">
        <w:rPr>
          <w:highlight w:val="white"/>
        </w:rPr>
      </w:r>
      <w:r w:rsidR="00D835BE">
        <w:rPr>
          <w:highlight w:val="white"/>
        </w:rPr>
        <w:fldChar w:fldCharType="end"/>
      </w:r>
      <w:r w:rsidR="00520794">
        <w:rPr>
          <w:highlight w:val="white"/>
        </w:rPr>
        <w:fldChar w:fldCharType="separate"/>
      </w:r>
      <w:r w:rsidR="00D835BE">
        <w:rPr>
          <w:noProof/>
          <w:highlight w:val="white"/>
        </w:rPr>
        <w:t>(Adams &amp; Felice, 2014; Klingenberg &amp; Marugán-Lobón, 2013)</w:t>
      </w:r>
      <w:r w:rsidR="00520794">
        <w:rPr>
          <w:highlight w:val="white"/>
        </w:rPr>
        <w:fldChar w:fldCharType="end"/>
      </w:r>
      <w:r w:rsidR="00A60FB2">
        <w:t xml:space="preserve">. </w:t>
      </w:r>
      <w:r w:rsidR="00A60FB2">
        <w:rPr>
          <w:highlight w:val="white"/>
        </w:rPr>
        <w:t xml:space="preserve">Significance was determined by randomly resampling the modules 1,000 times and comparing the random distribution of </w:t>
      </w:r>
      <w:del w:id="266" w:author="Vera Weisbecker" w:date="2024-04-23T12:46:00Z">
        <w:r>
          <w:rPr>
            <w:highlight w:val="white"/>
          </w:rPr>
          <w:delText xml:space="preserve">CR </w:delText>
        </w:r>
      </w:del>
      <w:r w:rsidR="00A60FB2">
        <w:rPr>
          <w:highlight w:val="white"/>
        </w:rPr>
        <w:t>coefficients to the observed value.</w:t>
      </w:r>
      <w:ins w:id="267" w:author="Vera Weisbecker" w:date="2024-04-23T12:46:00Z">
        <w:r w:rsidR="00A60FB2">
          <w:rPr>
            <w:highlight w:val="white"/>
          </w:rPr>
          <w:t xml:space="preserve"> We also compared the R-PLS and CR values among modules in the full </w:t>
        </w:r>
        <w:r w:rsidR="00A60FB2">
          <w:rPr>
            <w:i/>
            <w:iCs/>
            <w:highlight w:val="white"/>
          </w:rPr>
          <w:t xml:space="preserve">vs. </w:t>
        </w:r>
        <w:r w:rsidR="00A60FB2">
          <w:rPr>
            <w:highlight w:val="white"/>
          </w:rPr>
          <w:t xml:space="preserve">the residual dataset. </w:t>
        </w:r>
      </w:ins>
    </w:p>
    <w:p w14:paraId="5E3C5F0F" w14:textId="77777777" w:rsidR="00A60FB2" w:rsidRDefault="00A60FB2">
      <w:pPr>
        <w:spacing w:line="480" w:lineRule="auto"/>
        <w:ind w:firstLine="720"/>
        <w:rPr>
          <w:ins w:id="268" w:author="Vera Weisbecker" w:date="2024-04-23T12:46:00Z"/>
        </w:rPr>
      </w:pPr>
      <w:ins w:id="269" w:author="Vera Weisbecker" w:date="2024-04-23T12:46:00Z">
        <w:r>
          <w:rPr>
            <w:highlight w:val="white"/>
          </w:rPr>
          <w:t xml:space="preserve">To assess if removal of the integrating influence of allometry results in reduction in cranial integration, we also conducted comparisons of integration strengths between modules in the full </w:t>
        </w:r>
        <w:r>
          <w:rPr>
            <w:i/>
            <w:iCs/>
            <w:highlight w:val="white"/>
          </w:rPr>
          <w:t xml:space="preserve">vs </w:t>
        </w:r>
        <w:r>
          <w:rPr>
            <w:highlight w:val="white"/>
          </w:rPr>
          <w:t xml:space="preserve">the residual dataset as implemented in </w:t>
        </w:r>
        <w:r>
          <w:rPr>
            <w:i/>
            <w:iCs/>
            <w:highlight w:val="white"/>
          </w:rPr>
          <w:t xml:space="preserve">geomorph; </w:t>
        </w:r>
        <w:r>
          <w:rPr>
            <w:highlight w:val="white"/>
          </w:rPr>
          <w:t xml:space="preserve">these derive statistical significances from comparisons between effect sizes of pairs of PLS analyses </w:t>
        </w:r>
      </w:ins>
      <w:r w:rsidR="00520794">
        <w:fldChar w:fldCharType="begin"/>
      </w:r>
      <w:r w:rsidR="00D835BE">
        <w:instrText xml:space="preserve"> ADDIN EN.CITE &lt;EndNote&gt;&lt;Cite&gt;&lt;Author&gt;Adams&lt;/Author&gt;&lt;Year&gt;2016&lt;/Year&gt;&lt;RecNum&gt;60&lt;/RecNum&gt;&lt;DisplayText&gt;(Adams &amp;amp; Collyer, 2016)&lt;/DisplayText&gt;&lt;record&gt;&lt;rec-number&gt;60&lt;/rec-number&gt;&lt;foreign-keys&gt;&lt;key app="EN" db-id="p9vfsf2vj2tvwjevww9pzwfazxfv5txvw5ap" timestamp="1711429816"&gt;60&lt;/key&gt;&lt;/foreign-keys&gt;&lt;ref-type name="Journal Article"&gt;17&lt;/ref-type&gt;&lt;contributors&gt;&lt;authors&gt;&lt;author&gt;Adams, Dean C&lt;/author&gt;&lt;author&gt;Collyer, Michael L&lt;/author&gt;&lt;/authors&gt;&lt;/contributors&gt;&lt;titles&gt;&lt;title&gt;On the comparison of the strength of morphological integration across morphometric datasets&lt;/title&gt;&lt;secondary-title&gt;Evolution&lt;/secondary-title&gt;&lt;/titles&gt;&lt;periodical&gt;&lt;full-title&gt;Evolution&lt;/full-title&gt;&lt;/periodical&gt;&lt;pages&gt;2623-2631&lt;/pages&gt;&lt;volume&gt;70&lt;/volume&gt;&lt;number&gt;11&lt;/number&gt;&lt;dates&gt;&lt;year&gt;2016&lt;/year&gt;&lt;/dates&gt;&lt;isbn&gt;1558-5646&lt;/isbn&gt;&lt;urls&gt;&lt;/urls&gt;&lt;/record&gt;&lt;/Cite&gt;&lt;/EndNote&gt;</w:instrText>
      </w:r>
      <w:r w:rsidR="00520794">
        <w:fldChar w:fldCharType="separate"/>
      </w:r>
      <w:r w:rsidR="00D835BE">
        <w:rPr>
          <w:noProof/>
        </w:rPr>
        <w:t>(Adams &amp; Collyer, 2016)</w:t>
      </w:r>
      <w:r w:rsidR="00520794">
        <w:fldChar w:fldCharType="end"/>
      </w:r>
      <w:ins w:id="270" w:author="Vera Weisbecker" w:date="2024-04-23T12:46:00Z">
        <w:r>
          <w:rPr>
            <w:highlight w:val="white"/>
          </w:rPr>
          <w:t xml:space="preserve">. As with the allometry analyses, we expected the areas most affected by CREA (rostrum, braincase, and possibly orbits) to be more integrated with each other than the remainder of the modules. We tested this expectation by comparing the level and relative strength of integration for all pairs of modules as outlined above, and again also asked if integration is reduced significantly between pairs of modules in the full vs. the residual dataset </w:t>
        </w:r>
      </w:ins>
      <w:r w:rsidR="00520794">
        <w:fldChar w:fldCharType="begin"/>
      </w:r>
      <w:r w:rsidR="00D835BE">
        <w:instrText xml:space="preserve"> ADDIN EN.CITE &lt;EndNote&gt;&lt;Cite&gt;&lt;Author&gt;Adams&lt;/Author&gt;&lt;Year&gt;2019&lt;/Year&gt;&lt;RecNum&gt;26&lt;/RecNum&gt;&lt;DisplayText&gt;(Adams &amp;amp; Collyer, 2019)&lt;/DisplayText&gt;&lt;record&gt;&lt;rec-number&gt;26&lt;/rec-number&gt;&lt;foreign-keys&gt;&lt;key app="EN" db-id="p9vfsf2vj2tvwjevww9pzwfazxfv5txvw5ap" timestamp="1709692331"&gt;26&lt;/key&gt;&lt;/foreign-keys&gt;&lt;ref-type name="Journal Article"&gt;17&lt;/ref-type&gt;&lt;contributors&gt;&lt;authors&gt;&lt;author&gt;Adams, D. C.&lt;/author&gt;&lt;author&gt;Collyer, M. L.&lt;/author&gt;&lt;/authors&gt;&lt;/contributors&gt;&lt;titles&gt;&lt;title&gt;Comparing the strength of modular signal, and evaluating alternative modular hypotheses, using covariance ratio effect sizes with morphometric data&lt;/title&gt;&lt;secondary-title&gt;Evolution&lt;/secondary-title&gt;&lt;/titles&gt;&lt;periodical&gt;&lt;full-title&gt;Evolution&lt;/full-title&gt;&lt;/periodical&gt;&lt;pages&gt;2352-2367&lt;/pages&gt;&lt;volume&gt;73&lt;/volume&gt;&lt;number&gt;12&lt;/number&gt;&lt;dates&gt;&lt;year&gt;2019&lt;/year&gt;&lt;/dates&gt;&lt;isbn&gt;0014-3820&lt;/isbn&gt;&lt;urls&gt;&lt;related-urls&gt;&lt;url&gt;https://onlinelibrary.wiley.com/doi/abs/10.1111/evo.13867&lt;/url&gt;&lt;/related-urls&gt;&lt;/urls&gt;&lt;electronic-resource-num&gt;https://doi.org/10.1111/evo.13867&lt;/electronic-resource-num&gt;&lt;/record&gt;&lt;/Cite&gt;&lt;/EndNote&gt;</w:instrText>
      </w:r>
      <w:r w:rsidR="00520794">
        <w:fldChar w:fldCharType="separate"/>
      </w:r>
      <w:r w:rsidR="00D835BE">
        <w:rPr>
          <w:noProof/>
        </w:rPr>
        <w:t>(Adams &amp; Collyer, 2019)</w:t>
      </w:r>
      <w:r w:rsidR="00520794">
        <w:fldChar w:fldCharType="end"/>
      </w:r>
      <w:ins w:id="271" w:author="Vera Weisbecker" w:date="2024-04-23T12:46:00Z">
        <w:r>
          <w:rPr>
            <w:highlight w:val="white"/>
          </w:rPr>
          <w:t xml:space="preserve">. </w:t>
        </w:r>
      </w:ins>
    </w:p>
    <w:p w14:paraId="70AE8C85" w14:textId="77777777" w:rsidR="008922AE" w:rsidRDefault="00A60FB2">
      <w:pPr>
        <w:spacing w:line="480" w:lineRule="auto"/>
        <w:rPr>
          <w:del w:id="272" w:author="Vera Weisbecker" w:date="2024-04-23T12:46:00Z"/>
          <w:highlight w:val="white"/>
        </w:rPr>
      </w:pPr>
      <w:ins w:id="273" w:author="Vera Weisbecker" w:date="2024-04-23T12:46:00Z">
        <w:r>
          <w:rPr>
            <w:highlight w:val="white"/>
          </w:rPr>
          <w:t xml:space="preserve">The CR-coefficent-based modularity analyses in geomorph are designed to detect significant modular structure under a specific hypothesis of modularity </w:t>
        </w:r>
      </w:ins>
      <w:r w:rsidR="00520794">
        <w:fldChar w:fldCharType="begin"/>
      </w:r>
      <w:r w:rsidR="00D835BE">
        <w:instrText xml:space="preserve"> ADDIN EN.CITE &lt;EndNote&gt;&lt;Cite&gt;&lt;Author&gt;Adams&lt;/Author&gt;&lt;Year&gt;2019&lt;/Year&gt;&lt;RecNum&gt;26&lt;/RecNum&gt;&lt;DisplayText&gt;(Adams &amp;amp; Collyer, 2019)&lt;/DisplayText&gt;&lt;record&gt;&lt;rec-number&gt;26&lt;/rec-number&gt;&lt;foreign-keys&gt;&lt;key app="EN" db-id="p9vfsf2vj2tvwjevww9pzwfazxfv5txvw5ap" timestamp="1709692331"&gt;26&lt;/key&gt;&lt;/foreign-keys&gt;&lt;ref-type name="Journal Article"&gt;17&lt;/ref-type&gt;&lt;contributors&gt;&lt;authors&gt;&lt;author&gt;Adams, D. C.&lt;/author&gt;&lt;author&gt;Collyer, M. L.&lt;/author&gt;&lt;/authors&gt;&lt;/contributors&gt;&lt;titles&gt;&lt;title&gt;Comparing the strength of modular signal, and evaluating alternative modular hypotheses, using covariance ratio effect sizes with morphometric data&lt;/title&gt;&lt;secondary-title&gt;Evolution&lt;/secondary-title&gt;&lt;/titles&gt;&lt;periodical&gt;&lt;full-title&gt;Evolution&lt;/full-title&gt;&lt;/periodical&gt;&lt;pages&gt;2352-2367&lt;/pages&gt;&lt;volume&gt;73&lt;/volume&gt;&lt;number&gt;12&lt;/number&gt;&lt;dates&gt;&lt;year&gt;2019&lt;/year&gt;&lt;/dates&gt;&lt;isbn&gt;0014-3820&lt;/isbn&gt;&lt;urls&gt;&lt;related-urls&gt;&lt;url&gt;https://onlinelibrary.wiley.com/doi/abs/10.1111/evo.13867&lt;/url&gt;&lt;/related-urls&gt;&lt;/urls&gt;&lt;electronic-resource-num&gt;https://doi.org/10.1111/evo.13867&lt;/electronic-resource-num&gt;&lt;/record&gt;&lt;/Cite&gt;&lt;/EndNote&gt;</w:instrText>
      </w:r>
      <w:r w:rsidR="00520794">
        <w:fldChar w:fldCharType="separate"/>
      </w:r>
      <w:r w:rsidR="00D835BE">
        <w:rPr>
          <w:noProof/>
        </w:rPr>
        <w:t>(Adams &amp; Collyer, 2019)</w:t>
      </w:r>
      <w:r w:rsidR="00520794">
        <w:fldChar w:fldCharType="end"/>
      </w:r>
    </w:p>
    <w:p w14:paraId="4D17A73A" w14:textId="7351AC65" w:rsidR="00A60FB2" w:rsidRDefault="00000000">
      <w:pPr>
        <w:spacing w:line="480" w:lineRule="auto"/>
        <w:ind w:firstLine="720"/>
      </w:pPr>
      <w:del w:id="274" w:author="Vera Weisbecker" w:date="2024-04-23T12:46:00Z">
        <w:r>
          <w:rPr>
            <w:highlight w:val="white"/>
          </w:rPr>
          <w:delText xml:space="preserve">In order to assess whether the modularity and integration patterns are consistent with CREA or any other pattern, we used the </w:delText>
        </w:r>
        <w:r>
          <w:rPr>
            <w:i/>
            <w:highlight w:val="white"/>
          </w:rPr>
          <w:delText>vegan</w:delText>
        </w:r>
        <w:r>
          <w:rPr>
            <w:highlight w:val="white"/>
          </w:rPr>
          <w:delText xml:space="preserve"> function </w:delText>
        </w:r>
        <w:r>
          <w:rPr>
            <w:i/>
            <w:highlight w:val="white"/>
          </w:rPr>
          <w:delText>mantel</w:delText>
        </w:r>
        <w:r>
          <w:rPr>
            <w:highlight w:val="white"/>
          </w:rPr>
          <w:delText xml:space="preserve"> to perform</w:delText>
        </w:r>
      </w:del>
      <w:ins w:id="275" w:author="Vera Weisbecker" w:date="2024-04-23T12:46:00Z">
        <w:r w:rsidR="00A60FB2">
          <w:rPr>
            <w:highlight w:val="white"/>
          </w:rPr>
          <w:t>; unlike integration analyses, modularity comparisons are therefore not designed to compare differences in the level of modularity between different datasets such as ours, which have the same hypothesised modular structure. To still obtain an assessment of whether individual modules are more independent of each other (i.e. modular) after size correction, we performed</w:t>
        </w:r>
      </w:ins>
      <w:r w:rsidR="00A60FB2">
        <w:rPr>
          <w:highlight w:val="white"/>
        </w:rPr>
        <w:t xml:space="preserve"> pairwise Mantel tests on the distance matrices of PC scores within each module </w:t>
      </w:r>
      <w:r w:rsidR="00520794">
        <w:fldChar w:fldCharType="begin"/>
      </w:r>
      <w:r w:rsidR="00D835BE">
        <w:instrText xml:space="preserve"> ADDIN EN.CITE &lt;EndNote&gt;&lt;Cite&gt;&lt;Author&gt;Legendre&lt;/Author&gt;&lt;Year&gt;2012&lt;/Year&gt;&lt;RecNum&gt;30&lt;/RecNum&gt;&lt;DisplayText&gt;(Legendre &amp;amp; Legendre, 2012)&lt;/DisplayText&gt;&lt;record&gt;&lt;rec-number&gt;30&lt;/rec-number&gt;&lt;foreign-keys&gt;&lt;key app="EN" db-id="p9vfsf2vj2tvwjevww9pzwfazxfv5txvw5ap" timestamp="1709692331"&gt;30&lt;/key&gt;&lt;/foreign-keys&gt;&lt;ref-type name="Book"&gt;6&lt;/ref-type&gt;&lt;contributors&gt;&lt;authors&gt;&lt;author&gt;Legendre, P&lt;/author&gt;&lt;author&gt;Legendre, L&lt;/author&gt;&lt;/authors&gt;&lt;/contributors&gt;&lt;titles&gt;&lt;title&gt;Numerical ecology&lt;/title&gt;&lt;/titles&gt;&lt;edition&gt;3rd English Edition&lt;/edition&gt;&lt;dates&gt;&lt;year&gt;2012&lt;/year&gt;&lt;/dates&gt;&lt;publisher&gt;Elsevier&lt;/publisher&gt;&lt;urls&gt;&lt;/urls&gt;&lt;/record&gt;&lt;/Cite&gt;&lt;/EndNote&gt;</w:instrText>
      </w:r>
      <w:r w:rsidR="00520794">
        <w:fldChar w:fldCharType="separate"/>
      </w:r>
      <w:r w:rsidR="00D835BE">
        <w:rPr>
          <w:noProof/>
        </w:rPr>
        <w:t>(Legendre &amp; Legendre, 2012)</w:t>
      </w:r>
      <w:r w:rsidR="00520794">
        <w:fldChar w:fldCharType="end"/>
      </w:r>
      <w:r w:rsidR="00A60FB2">
        <w:rPr>
          <w:highlight w:val="white"/>
        </w:rPr>
        <w:t xml:space="preserve">. The resulting </w:t>
      </w:r>
      <w:r w:rsidR="00A60FB2">
        <w:rPr>
          <w:i/>
          <w:highlight w:val="white"/>
        </w:rPr>
        <w:t>r</w:t>
      </w:r>
      <w:r w:rsidR="00A60FB2">
        <w:rPr>
          <w:highlight w:val="white"/>
        </w:rPr>
        <w:t xml:space="preserve"> statistic indicates the degree of correlation between each module pair, with values closer to one corresponding to higher integration </w:t>
      </w:r>
      <w:r w:rsidR="00CD524E">
        <w:t xml:space="preserve"> </w:t>
      </w:r>
      <w:r w:rsidR="00520794">
        <w:fldChar w:fldCharType="begin"/>
      </w:r>
      <w:r w:rsidR="00D835BE">
        <w:instrText xml:space="preserve"> ADDIN EN.CITE &lt;EndNote&gt;&lt;Cite&gt;&lt;Author&gt;Hetherington&lt;/Author&gt;&lt;Year&gt;2015&lt;/Year&gt;&lt;RecNum&gt;31&lt;/RecNum&gt;&lt;DisplayText&gt;(Hetherington&lt;style face="italic"&gt; et al.&lt;/style&gt;, 2015)&lt;/DisplayText&gt;&lt;record&gt;&lt;rec-number&gt;31&lt;/rec-number&gt;&lt;foreign-keys&gt;&lt;key app="EN" db-id="p9vfsf2vj2tvwjevww9pzwfazxfv5txvw5ap" timestamp="1709692331"&gt;31&lt;/key&gt;&lt;/foreign-keys&gt;&lt;ref-type name="Journal Article"&gt;17&lt;/ref-type&gt;&lt;contributors&gt;&lt;authors&gt;&lt;author&gt;Hetherington, A. J.&lt;/author&gt;&lt;author&gt;Sherratt, E.&lt;/author&gt;&lt;author&gt;Ruta, M.&lt;/author&gt;&lt;author&gt;Wilkinson, M.&lt;/author&gt;&lt;author&gt;Deline, B.&lt;/author&gt;&lt;author&gt;Donoghue, P. C. J.&lt;/author&gt;&lt;/authors&gt;&lt;/contributors&gt;&lt;titles&gt;&lt;title&gt;Do cladistic and morphometric data capture common patterns of morphological disparity?&lt;/title&gt;&lt;secondary-title&gt;Palaeontology&lt;/secondary-title&gt;&lt;/titles&gt;&lt;periodical&gt;&lt;full-title&gt;Palaeontology&lt;/full-title&gt;&lt;/periodical&gt;&lt;pages&gt;393-399&lt;/pages&gt;&lt;volume&gt;58&lt;/volume&gt;&lt;number&gt;3&lt;/number&gt;&lt;dates&gt;&lt;year&gt;2015&lt;/year&gt;&lt;/dates&gt;&lt;isbn&gt;0031-0239&lt;/isbn&gt;&lt;urls&gt;&lt;related-urls&gt;&lt;url&gt;https://onlinelibrary.wiley.com/doi/abs/10.1111/pala.12159&lt;/url&gt;&lt;/related-urls&gt;&lt;/urls&gt;&lt;electronic-resource-num&gt;https://doi.org/10.1111/pala.12159&lt;/electronic-resource-num&gt;&lt;/record&gt;&lt;/Cite&gt;&lt;/EndNote&gt;</w:instrText>
      </w:r>
      <w:r w:rsidR="00520794">
        <w:fldChar w:fldCharType="separate"/>
      </w:r>
      <w:r w:rsidR="00D835BE">
        <w:rPr>
          <w:noProof/>
        </w:rPr>
        <w:t>(Hetherington</w:t>
      </w:r>
      <w:r w:rsidR="00D835BE" w:rsidRPr="00D835BE">
        <w:rPr>
          <w:i/>
          <w:noProof/>
        </w:rPr>
        <w:t xml:space="preserve"> et al.</w:t>
      </w:r>
      <w:r w:rsidR="00D835BE">
        <w:rPr>
          <w:noProof/>
        </w:rPr>
        <w:t>, 2015)</w:t>
      </w:r>
      <w:r w:rsidR="00520794">
        <w:fldChar w:fldCharType="end"/>
      </w:r>
      <w:r w:rsidR="00A60FB2">
        <w:rPr>
          <w:highlight w:val="white"/>
        </w:rPr>
        <w:t xml:space="preserve">. If a module consistently has </w:t>
      </w:r>
      <w:r w:rsidR="00A60FB2">
        <w:rPr>
          <w:i/>
          <w:highlight w:val="white"/>
        </w:rPr>
        <w:t>r</w:t>
      </w:r>
      <w:r w:rsidR="00A60FB2">
        <w:rPr>
          <w:highlight w:val="white"/>
        </w:rPr>
        <w:t xml:space="preserve"> statistics closer to zero, this indicates higher modularity, i.e. greater independence in shape variation relative to the other cranial modules. </w:t>
      </w:r>
      <w:ins w:id="276" w:author="Vera Weisbecker" w:date="2024-04-23T12:46:00Z">
        <w:r w:rsidR="00A60FB2">
          <w:rPr>
            <w:highlight w:val="white"/>
          </w:rPr>
          <w:t xml:space="preserve">Note that this analysis has the caveat of being without phylogenetic adjustment. </w:t>
        </w:r>
      </w:ins>
      <w:r w:rsidR="00A60FB2">
        <w:rPr>
          <w:highlight w:val="white"/>
        </w:rPr>
        <w:t xml:space="preserve">The Bonferroni correction was used to adjust for multiple comparisons </w:t>
      </w:r>
      <w:r w:rsidR="00520794">
        <w:fldChar w:fldCharType="begin"/>
      </w:r>
      <w:r w:rsidR="00D835BE">
        <w:instrText xml:space="preserve"> ADDIN EN.CITE &lt;EndNote&gt;&lt;Cite&gt;&lt;Author&gt;Bonferroni&lt;/Author&gt;&lt;Year&gt;1936&lt;/Year&gt;&lt;RecNum&gt;32&lt;/RecNum&gt;&lt;DisplayText&gt;(Bonferroni, 1936)&lt;/DisplayText&gt;&lt;record&gt;&lt;rec-number&gt;32&lt;/rec-number&gt;&lt;foreign-keys&gt;&lt;key app="EN" db-id="p9vfsf2vj2tvwjevww9pzwfazxfv5txvw5ap" timestamp="1709692331"&gt;32&lt;/key&gt;&lt;/foreign-keys&gt;&lt;ref-type name="Journal Article"&gt;17&lt;/ref-type&gt;&lt;contributors&gt;&lt;authors&gt;&lt;author&gt;Bonferroni, C.&lt;/author&gt;&lt;/authors&gt;&lt;/contributors&gt;&lt;titles&gt;&lt;title&gt;Teoria statistica delle classi e calcolo delle probabilita&lt;/title&gt;&lt;secondary-title&gt;Pubblicazioni del R Istituto Superiore di Scienze Economiche e Commericiali di Firenze&lt;/secondary-title&gt;&lt;/titles&gt;&lt;periodical&gt;&lt;full-title&gt;Pubblicazioni del R Istituto Superiore di Scienze Economiche e Commericiali di Firenze&lt;/full-title&gt;&lt;/periodical&gt;&lt;pages&gt;3-62&lt;/pages&gt;&lt;volume&gt;8&lt;/volume&gt;&lt;dates&gt;&lt;year&gt;1936&lt;/year&gt;&lt;/dates&gt;&lt;urls&gt;&lt;/urls&gt;&lt;/record&gt;&lt;/Cite&gt;&lt;/EndNote&gt;</w:instrText>
      </w:r>
      <w:r w:rsidR="00520794">
        <w:fldChar w:fldCharType="separate"/>
      </w:r>
      <w:r w:rsidR="00D835BE">
        <w:rPr>
          <w:noProof/>
        </w:rPr>
        <w:t>(Bonferroni, 1936)</w:t>
      </w:r>
      <w:r w:rsidR="00520794">
        <w:fldChar w:fldCharType="end"/>
      </w:r>
      <w:r w:rsidR="00A60FB2">
        <w:rPr>
          <w:highlight w:val="white"/>
        </w:rPr>
        <w:t>.</w:t>
      </w:r>
    </w:p>
    <w:p w14:paraId="1F7741AD" w14:textId="77777777" w:rsidR="00A60FB2" w:rsidRDefault="00A60FB2">
      <w:pPr>
        <w:spacing w:line="480" w:lineRule="auto"/>
        <w:rPr>
          <w:highlight w:val="white"/>
        </w:rPr>
      </w:pPr>
    </w:p>
    <w:p w14:paraId="42B6B00A" w14:textId="77777777" w:rsidR="008922AE" w:rsidRDefault="00000000">
      <w:pPr>
        <w:spacing w:line="480" w:lineRule="auto"/>
        <w:rPr>
          <w:del w:id="277" w:author="Vera Weisbecker" w:date="2024-04-23T12:46:00Z"/>
          <w:highlight w:val="white"/>
        </w:rPr>
      </w:pPr>
      <w:del w:id="278" w:author="Vera Weisbecker" w:date="2024-04-23T12:46:00Z">
        <w:r>
          <w:rPr>
            <w:highlight w:val="white"/>
          </w:rPr>
          <w:delText xml:space="preserve">Finally, we tested for global integration of the crania in both the full shape and shape residual datasets using the </w:delText>
        </w:r>
        <w:r>
          <w:rPr>
            <w:i/>
            <w:highlight w:val="white"/>
          </w:rPr>
          <w:delText>geomorph</w:delText>
        </w:r>
        <w:r>
          <w:rPr>
            <w:highlight w:val="white"/>
          </w:rPr>
          <w:delText xml:space="preserve"> function </w:delText>
        </w:r>
        <w:r>
          <w:rPr>
            <w:i/>
            <w:highlight w:val="white"/>
          </w:rPr>
          <w:delText>globalIntegration</w:delText>
        </w:r>
        <w:r>
          <w:rPr>
            <w:highlight w:val="white"/>
          </w:rPr>
          <w:delText xml:space="preserve"> based on . This test distinguishes between integration and a null hypothesis for self-similarity, which is the absence of any interpretable change at any spatial scale. Self-similarity in a morphological dataset is the spatial equivalent of a temporal random walk based on Brownian motion . The degree of integration versus self-similarity is quantified by the regression slope between the entire sample’s (n = 317) bending energy and its partial warp variance . The null expectation of self-similarity would give a regression slope of -1 so if the slope is steeper – i.e. greater absolute value – this indicates global integration due to low independence in each cranial module relative to the other cranial modules.</w:delText>
        </w:r>
      </w:del>
    </w:p>
    <w:p w14:paraId="758C3550" w14:textId="77777777" w:rsidR="008922AE" w:rsidRDefault="008922AE">
      <w:pPr>
        <w:pStyle w:val="Heading3"/>
        <w:numPr>
          <w:ilvl w:val="0"/>
          <w:numId w:val="0"/>
        </w:numPr>
        <w:spacing w:line="480" w:lineRule="auto"/>
        <w:rPr>
          <w:del w:id="279" w:author="Vera Weisbecker" w:date="2024-04-23T12:46:00Z"/>
          <w:highlight w:val="white"/>
        </w:rPr>
      </w:pPr>
    </w:p>
    <w:p w14:paraId="1EE63B6B" w14:textId="77777777" w:rsidR="008922AE" w:rsidRDefault="00BA753C">
      <w:pPr>
        <w:pStyle w:val="Heading3"/>
        <w:numPr>
          <w:ilvl w:val="0"/>
          <w:numId w:val="0"/>
        </w:numPr>
        <w:spacing w:line="480" w:lineRule="auto"/>
        <w:rPr>
          <w:del w:id="280" w:author="Vera Weisbecker" w:date="2024-04-23T12:46:00Z"/>
          <w:highlight w:val="white"/>
        </w:rPr>
      </w:pPr>
      <w:del w:id="281" w:author="Vera Weisbecker" w:date="2024-04-23T12:46:00Z">
        <w:r>
          <w:rPr>
            <w:highlight w:val="white"/>
          </w:rPr>
          <w:delText>Phylogenetic vs. morphological distances between species pairs</w:delText>
        </w:r>
      </w:del>
    </w:p>
    <w:p w14:paraId="01824D5E" w14:textId="77777777" w:rsidR="00BA753C" w:rsidRDefault="00BA753C">
      <w:pPr>
        <w:spacing w:line="480" w:lineRule="auto"/>
        <w:rPr>
          <w:del w:id="282" w:author="Vera Weisbecker" w:date="2024-04-23T12:46:00Z"/>
          <w:highlight w:val="white"/>
        </w:rPr>
      </w:pPr>
    </w:p>
    <w:p w14:paraId="6E0CF4FB" w14:textId="77777777" w:rsidR="00A60FB2" w:rsidRDefault="00000000">
      <w:pPr>
        <w:spacing w:line="480" w:lineRule="auto"/>
        <w:rPr>
          <w:moveFrom w:id="283" w:author="Vera Weisbecker" w:date="2024-04-23T12:46:00Z"/>
        </w:rPr>
      </w:pPr>
      <w:del w:id="284" w:author="Vera Weisbecker" w:date="2024-04-23T12:46:00Z">
        <w:r>
          <w:rPr>
            <w:highlight w:val="white"/>
          </w:rPr>
          <w:delText xml:space="preserve">Since the constraints on shape disparity from integration may differ in the allometric and allometry-free morphospaces, we visualised the relationship between pairwise phylogenetic and morphological distances for the full shape and shape residual datasets. We retrieved a matrix of pairwise phylogenetic distances using the </w:delText>
        </w:r>
        <w:r>
          <w:rPr>
            <w:i/>
            <w:highlight w:val="white"/>
          </w:rPr>
          <w:delText>picante</w:delText>
        </w:r>
        <w:r>
          <w:rPr>
            <w:highlight w:val="white"/>
          </w:rPr>
          <w:delText xml:space="preserve"> function </w:delText>
        </w:r>
        <w:r>
          <w:rPr>
            <w:i/>
            <w:highlight w:val="white"/>
          </w:rPr>
          <w:delText>cophenic</w:delText>
        </w:r>
        <w:r>
          <w:rPr>
            <w:highlight w:val="white"/>
          </w:rPr>
          <w:delText xml:space="preserve">  on our ultrametric time-calibrated phylogeny</w:delText>
        </w:r>
        <w:r w:rsidR="00245C5E">
          <w:rPr>
            <w:highlight w:val="white"/>
          </w:rPr>
          <w:delText xml:space="preserve"> phylogeny </w:delText>
        </w:r>
        <w:r>
          <w:rPr>
            <w:highlight w:val="white"/>
          </w:rPr>
          <w:delText xml:space="preserve">. Values were divided in half to give values in millions of years since last common ancestor. </w:delText>
        </w:r>
      </w:del>
      <w:moveFromRangeStart w:id="285" w:author="Vera Weisbecker" w:date="2024-04-23T12:46:00Z" w:name="move164768811"/>
      <w:moveFrom w:id="286" w:author="Vera Weisbecker" w:date="2024-04-23T12:46:00Z">
        <w:r w:rsidR="00A60FB2">
          <w:rPr>
            <w:highlight w:val="white"/>
          </w:rPr>
          <w:t xml:space="preserve">The pairwise Procrustes distances – i.e. morphological distances – were derived from the GPA of shapes. We then plotted every pairwise combination of the phylogenetic and morphological distances between two species in our dataset for both the full shape and shape residual datasets. </w:t>
        </w:r>
      </w:moveFrom>
      <w:moveFromRangeEnd w:id="285"/>
      <w:del w:id="287" w:author="Vera Weisbecker" w:date="2024-04-23T12:46:00Z">
        <w:r>
          <w:delText>We expect</w:delText>
        </w:r>
      </w:del>
      <w:moveFromRangeStart w:id="288" w:author="Vera Weisbecker" w:date="2024-04-23T12:46:00Z" w:name="move164768812"/>
      <w:moveFrom w:id="289" w:author="Vera Weisbecker" w:date="2024-04-23T12:46:00Z">
        <w:r w:rsidR="00A60FB2">
          <w:t xml:space="preserve"> this to provide a broad estimate of morphological divergences with and without allometry, but there are two caveats to this method: 1) pseudoreplication due to the high volume of pairwise comparisons within the sample and 2) non-uniform sampling of time due to the phylogeny’s structure, with</w:t>
        </w:r>
        <w:r w:rsidR="00A60FB2">
          <w:rPr>
            <w:highlight w:val="white"/>
          </w:rPr>
          <w:t xml:space="preserve"> </w:t>
        </w:r>
        <w:r w:rsidR="00A60FB2">
          <w:t>most coverage occurring between 0.3-4.2 Ma. We therefore interpret the results with these caveats in mind.</w:t>
        </w:r>
      </w:moveFrom>
    </w:p>
    <w:moveFromRangeEnd w:id="288"/>
    <w:p w14:paraId="3D1F4903" w14:textId="021F40DE" w:rsidR="00A60FB2" w:rsidRDefault="00A60FB2">
      <w:pPr>
        <w:rPr>
          <w:highlight w:val="white"/>
        </w:rPr>
      </w:pPr>
    </w:p>
    <w:p w14:paraId="7440D6A5" w14:textId="77777777" w:rsidR="00A60FB2" w:rsidRDefault="00A60FB2">
      <w:pPr>
        <w:pStyle w:val="Heading2"/>
        <w:pageBreakBefore/>
        <w:numPr>
          <w:ilvl w:val="1"/>
          <w:numId w:val="2"/>
        </w:numPr>
        <w:spacing w:line="480" w:lineRule="auto"/>
      </w:pPr>
      <w:bookmarkStart w:id="290" w:name="_heading=h.1t3h5sf1"/>
      <w:bookmarkEnd w:id="290"/>
      <w:r>
        <w:t>Results</w:t>
      </w:r>
    </w:p>
    <w:p w14:paraId="0408258C" w14:textId="77777777" w:rsidR="008922AE" w:rsidRDefault="00000000">
      <w:pPr>
        <w:pStyle w:val="Heading3"/>
        <w:numPr>
          <w:ilvl w:val="2"/>
          <w:numId w:val="3"/>
        </w:numPr>
        <w:spacing w:line="480" w:lineRule="auto"/>
        <w:rPr>
          <w:del w:id="291" w:author="Vera Weisbecker" w:date="2024-04-23T12:46:00Z"/>
        </w:rPr>
      </w:pPr>
      <w:del w:id="292" w:author="Vera Weisbecker" w:date="2024-04-23T12:46:00Z">
        <w:r>
          <w:delText>Principal component analyses</w:delText>
        </w:r>
      </w:del>
    </w:p>
    <w:p w14:paraId="767780FB" w14:textId="4795155F" w:rsidR="00A60FB2" w:rsidRDefault="00000000">
      <w:pPr>
        <w:spacing w:line="480" w:lineRule="auto"/>
        <w:outlineLvl w:val="2"/>
        <w:rPr>
          <w:ins w:id="293" w:author="Vera Weisbecker" w:date="2024-04-23T12:46:00Z"/>
        </w:rPr>
      </w:pPr>
      <w:del w:id="294" w:author="Vera Weisbecker" w:date="2024-04-23T12:46:00Z">
        <w:r>
          <w:delText xml:space="preserve">We visually assessed whether removing allometry emphasizes different </w:delText>
        </w:r>
      </w:del>
      <w:ins w:id="295" w:author="Vera Weisbecker" w:date="2024-04-23T12:46:00Z">
        <w:r w:rsidR="00A60FB2">
          <w:rPr>
            <w:i/>
            <w:iCs/>
          </w:rPr>
          <w:t>Evolutionary mode</w:t>
        </w:r>
      </w:ins>
    </w:p>
    <w:p w14:paraId="70A9BAC3" w14:textId="1661BCBD" w:rsidR="00A60FB2" w:rsidRDefault="00A60FB2" w:rsidP="00991B8A">
      <w:pPr>
        <w:spacing w:line="480" w:lineRule="auto"/>
        <w:rPr>
          <w:ins w:id="296" w:author="Vera Weisbecker" w:date="2024-04-23T12:46:00Z"/>
        </w:rPr>
      </w:pPr>
      <w:ins w:id="297" w:author="Vera Weisbecker" w:date="2024-04-23T12:46:00Z">
        <w:r>
          <w:t xml:space="preserve">Generalised Least Squares (GLS) models of shape variation alone and shape allometry were most likely under the assumption of Ornstein-Uhlenbeck evolution; in both cases, the (W-score of 1 compared to 0 for the Brownian-Motion (BM) and Early Burst (EB) models. By contrast, a Brownian-Motion model was more likely for the evolution of size, although both OU and EB models also have a moderate likelihood. </w:t>
        </w:r>
      </w:ins>
    </w:p>
    <w:p w14:paraId="7A0C812B" w14:textId="7BE9D955" w:rsidR="00991B8A" w:rsidRPr="00991B8A" w:rsidRDefault="00991B8A" w:rsidP="00991B8A">
      <w:pPr>
        <w:spacing w:line="480" w:lineRule="auto"/>
        <w:rPr>
          <w:ins w:id="298" w:author="Vera Weisbecker" w:date="2024-04-23T12:46:00Z"/>
          <w:b/>
          <w:bCs/>
        </w:rPr>
      </w:pPr>
      <w:ins w:id="299" w:author="Vera Weisbecker" w:date="2024-04-23T12:46:00Z">
        <w:r>
          <w:rPr>
            <w:b/>
            <w:bCs/>
          </w:rPr>
          <w:t>Table 1 here</w:t>
        </w:r>
      </w:ins>
    </w:p>
    <w:p w14:paraId="3A6EB0AB" w14:textId="77777777" w:rsidR="00A60FB2" w:rsidRDefault="00A60FB2">
      <w:pPr>
        <w:spacing w:line="480" w:lineRule="auto"/>
        <w:rPr>
          <w:ins w:id="300" w:author="Vera Weisbecker" w:date="2024-04-23T12:46:00Z"/>
        </w:rPr>
      </w:pPr>
      <w:ins w:id="301" w:author="Vera Weisbecker" w:date="2024-04-23T12:46:00Z">
        <w:r>
          <w:t xml:space="preserve">As OU-structured evolutionary modes are not implemented in our analyses of modularity and integration, which are based on BM, we further asked how well the residuals of the OU </w:t>
        </w:r>
        <w:r>
          <w:rPr>
            <w:i/>
            <w:iCs/>
          </w:rPr>
          <w:t xml:space="preserve">versus </w:t>
        </w:r>
        <w:r>
          <w:t xml:space="preserve">BM models of shape and allometry evolution corresponded by comparing residual coordinates of shape from both models using Two-Block Partial Least Squares. In both cases, the r-PLS value was 1, suggesting that no substantial difference to BM-based analyses is to be expected. We thus also proceeded with allometric residuals of BM-based allometric models. </w:t>
        </w:r>
      </w:ins>
    </w:p>
    <w:p w14:paraId="161F5DDF" w14:textId="77777777" w:rsidR="00A60FB2" w:rsidRDefault="00A60FB2">
      <w:pPr>
        <w:spacing w:line="480" w:lineRule="auto"/>
        <w:rPr>
          <w:ins w:id="302" w:author="Vera Weisbecker" w:date="2024-04-23T12:46:00Z"/>
        </w:rPr>
      </w:pPr>
    </w:p>
    <w:p w14:paraId="4C60ED55" w14:textId="77777777" w:rsidR="00A60FB2" w:rsidRDefault="00A60FB2">
      <w:pPr>
        <w:pStyle w:val="Heading3"/>
        <w:numPr>
          <w:ilvl w:val="0"/>
          <w:numId w:val="0"/>
        </w:numPr>
        <w:spacing w:line="480" w:lineRule="auto"/>
        <w:rPr>
          <w:ins w:id="303" w:author="Vera Weisbecker" w:date="2024-04-23T12:46:00Z"/>
        </w:rPr>
      </w:pPr>
      <w:ins w:id="304" w:author="Vera Weisbecker" w:date="2024-04-23T12:46:00Z">
        <w:r>
          <w:rPr>
            <w:highlight w:val="white"/>
          </w:rPr>
          <w:t>Visualising shape evolution through phylo-</w:t>
        </w:r>
      </w:ins>
      <w:r>
        <w:rPr>
          <w:highlight w:val="white"/>
        </w:rPr>
        <w:t xml:space="preserve">morphological </w:t>
      </w:r>
      <w:ins w:id="305" w:author="Vera Weisbecker" w:date="2024-04-23T12:46:00Z">
        <w:r>
          <w:rPr>
            <w:highlight w:val="white"/>
          </w:rPr>
          <w:t>distance plots</w:t>
        </w:r>
      </w:ins>
    </w:p>
    <w:p w14:paraId="3D7DADFF" w14:textId="77777777" w:rsidR="00A60FB2" w:rsidRDefault="00A60FB2">
      <w:pPr>
        <w:spacing w:line="480" w:lineRule="auto"/>
        <w:rPr>
          <w:moveTo w:id="306" w:author="Vera Weisbecker" w:date="2024-04-23T12:46:00Z"/>
        </w:rPr>
      </w:pPr>
      <w:moveToRangeStart w:id="307" w:author="Vera Weisbecker" w:date="2024-04-23T12:46:00Z" w:name="move164768813"/>
      <w:moveTo w:id="308" w:author="Vera Weisbecker" w:date="2024-04-23T12:46:00Z">
        <w:r>
          <w:t xml:space="preserve">Our phylo-morphological distance plots (Fig. </w:t>
        </w:r>
      </w:moveTo>
      <w:moveToRangeEnd w:id="307"/>
      <w:ins w:id="309" w:author="Vera Weisbecker" w:date="2024-04-23T12:46:00Z">
        <w:r>
          <w:t>1) asked whether phylogenetic</w:t>
        </w:r>
        <w:r w:rsidR="00B554D4">
          <w:t xml:space="preserve"> time-since-divergence</w:t>
        </w:r>
        <w:r>
          <w:t xml:space="preserve"> and morphological distances (i.e. Procrustes distances between the mean shapes of a species pair) increase with increasing phylogenetic distance because, as integration </w:t>
        </w:r>
      </w:ins>
      <w:r>
        <w:t xml:space="preserve">patterns </w:t>
      </w:r>
      <w:ins w:id="310" w:author="Vera Weisbecker" w:date="2024-04-23T12:46:00Z">
        <w:r>
          <w:t xml:space="preserve">change over time, shape covariation patterns </w:t>
        </w:r>
        <w:r w:rsidR="00B554D4">
          <w:t xml:space="preserve">can </w:t>
        </w:r>
        <w:r>
          <w:t xml:space="preserve">diverge </w:t>
        </w:r>
      </w:ins>
      <w:r w:rsidR="00520794">
        <w:fldChar w:fldCharType="begin"/>
      </w:r>
      <w:r w:rsidR="00D835BE">
        <w:instrText xml:space="preserve"> ADDIN EN.CITE &lt;EndNote&gt;&lt;Cite&gt;&lt;Author&gt;Voje&lt;/Author&gt;&lt;Year&gt;2014&lt;/Year&gt;&lt;RecNum&gt;37&lt;/RecNum&gt;&lt;DisplayText&gt;(Voje&lt;style face="italic"&gt; et al.&lt;/style&gt;, 2014)&lt;/DisplayText&gt;&lt;record&gt;&lt;rec-number&gt;37&lt;/rec-number&gt;&lt;foreign-keys&gt;&lt;key app="EN" db-id="p9vfsf2vj2tvwjevww9pzwfazxfv5txvw5ap" timestamp="1709692331"&gt;37&lt;/key&gt;&lt;/foreign-keys&gt;&lt;ref-type name="Journal Article"&gt;17&lt;/ref-type&gt;&lt;contributors&gt;&lt;authors&gt;&lt;author&gt;Voje, K. L.&lt;/author&gt;&lt;author&gt;Hansen, T. F.&lt;/author&gt;&lt;author&gt;Egset, C. K.&lt;/author&gt;&lt;author&gt;Bolstad, G. H.&lt;/author&gt;&lt;author&gt;Pélabon, C.&lt;/author&gt;&lt;/authors&gt;&lt;/contributors&gt;&lt;auth-address&gt;Department of Biosciences, Centre for Ecological and Evolutionary Synthesis, University of Oslo, Oslo, Norway. k.l.voje@ibv.uio.no.&lt;/auth-address&gt;&lt;titles&gt;&lt;title&gt;Allometric constraints and the evolution of allometry&lt;/title&gt;&lt;secondary-title&gt;Evolution&lt;/secondary-title&gt;&lt;/titles&gt;&lt;periodical&gt;&lt;full-title&gt;Evolution&lt;/full-title&gt;&lt;/periodical&gt;&lt;pages&gt;866-85&lt;/pages&gt;&lt;volume&gt;68&lt;/volume&gt;&lt;number&gt;3&lt;/number&gt;&lt;edition&gt;2013/11/14&lt;/edition&gt;&lt;keywords&gt;&lt;keyword&gt;Animals&lt;/keyword&gt;&lt;keyword&gt;Body Constitution/genetics&lt;/keyword&gt;&lt;keyword&gt;*Evolution, Molecular&lt;/keyword&gt;&lt;keyword&gt;*Models, Genetic&lt;/keyword&gt;&lt;keyword&gt;Adaptation&lt;/keyword&gt;&lt;keyword&gt;evolutionary constraint&lt;/keyword&gt;&lt;keyword&gt;macroevolution&lt;/keyword&gt;&lt;keyword&gt;microevolution&lt;/keyword&gt;&lt;keyword&gt;ontogenetic allometry&lt;/keyword&gt;&lt;keyword&gt;static allometry&lt;/keyword&gt;&lt;/keywords&gt;&lt;dates&gt;&lt;year&gt;2014&lt;/year&gt;&lt;pub-dates&gt;&lt;date&gt;Mar&lt;/date&gt;&lt;/pub-dates&gt;&lt;/dates&gt;&lt;isbn&gt;0014-3820&lt;/isbn&gt;&lt;accession-num&gt;24219593&lt;/accession-num&gt;&lt;urls&gt;&lt;/urls&gt;&lt;electronic-resource-num&gt;https://doi.org/10.1111/evo.12312&lt;/electronic-resource-num&gt;&lt;remote-database-provider&gt;NLM&lt;/remote-database-provider&gt;&lt;language&gt;eng&lt;/language&gt;&lt;/record&gt;&lt;/Cite&gt;&lt;/EndNote&gt;</w:instrText>
      </w:r>
      <w:r w:rsidR="00520794">
        <w:fldChar w:fldCharType="separate"/>
      </w:r>
      <w:r w:rsidR="00D835BE">
        <w:rPr>
          <w:noProof/>
        </w:rPr>
        <w:t>(Voje</w:t>
      </w:r>
      <w:r w:rsidR="00D835BE" w:rsidRPr="00D835BE">
        <w:rPr>
          <w:i/>
          <w:noProof/>
        </w:rPr>
        <w:t xml:space="preserve"> et al.</w:t>
      </w:r>
      <w:r w:rsidR="00D835BE">
        <w:rPr>
          <w:noProof/>
        </w:rPr>
        <w:t>, 2014)</w:t>
      </w:r>
      <w:r w:rsidR="00520794">
        <w:fldChar w:fldCharType="end"/>
      </w:r>
      <w:moveToRangeStart w:id="311" w:author="Vera Weisbecker" w:date="2024-04-23T12:46:00Z" w:name="move164768814"/>
      <w:moveTo w:id="312" w:author="Vera Weisbecker" w:date="2024-04-23T12:46:00Z">
        <w:r>
          <w:t xml:space="preserve">. As expected, all of the points closest to the origin (i.e. low phylogenetic </w:t>
        </w:r>
        <w:r>
          <w:rPr>
            <w:i/>
          </w:rPr>
          <w:t xml:space="preserve">and </w:t>
        </w:r>
        <w:r>
          <w:t xml:space="preserve">low morphological distances) are within-genus pairs. In the full shape dataset, maxima in morphological distances tend to increase with phylogenetic distance until reaching an </w:t>
        </w:r>
      </w:moveTo>
      <w:moveToRangeEnd w:id="311"/>
      <w:ins w:id="313" w:author="Vera Weisbecker" w:date="2024-04-23T12:46:00Z">
        <w:r>
          <w:t xml:space="preserve">asymptote around 4.2 Ma since the last common ancestor. </w:t>
        </w:r>
      </w:ins>
      <w:moveToRangeStart w:id="314" w:author="Vera Weisbecker" w:date="2024-04-23T12:46:00Z" w:name="move164768815"/>
      <w:moveTo w:id="315" w:author="Vera Weisbecker" w:date="2024-04-23T12:46:00Z">
        <w:r>
          <w:t xml:space="preserve">However, the highest divergence values involve distances of all species with the two large-bodied frugivores: </w:t>
        </w:r>
        <w:r>
          <w:rPr>
            <w:i/>
          </w:rPr>
          <w:t>U. caudimaculatus</w:t>
        </w:r>
        <w:r>
          <w:t xml:space="preserve"> and the black-footed tree rat </w:t>
        </w:r>
        <w:r>
          <w:rPr>
            <w:i/>
          </w:rPr>
          <w:t>Mesembriomys gouldii</w:t>
        </w:r>
        <w:r>
          <w:t xml:space="preserve"> (Fig. </w:t>
        </w:r>
      </w:moveTo>
      <w:moveToRangeEnd w:id="314"/>
      <w:ins w:id="316" w:author="Vera Weisbecker" w:date="2024-04-23T12:46:00Z">
        <w:r>
          <w:t xml:space="preserve">1a). If these are ignored, then </w:t>
        </w:r>
        <w:r w:rsidR="00B554D4">
          <w:t>the morphological distances appear to plateau</w:t>
        </w:r>
        <w:r>
          <w:t xml:space="preserve"> earlier, around 2 Ma. Furthermore, shape distances between </w:t>
        </w:r>
        <w:r>
          <w:rPr>
            <w:i/>
            <w:iCs/>
          </w:rPr>
          <w:t>Rattus</w:t>
        </w:r>
        <w:r>
          <w:t xml:space="preserve"> and other Australian </w:t>
        </w:r>
        <w:r w:rsidR="003F35FD">
          <w:t>murines</w:t>
        </w:r>
        <w:r>
          <w:t xml:space="preserve">, which have divergence dates of around 10 million years, fall well within the range of morphological distances within </w:t>
        </w:r>
        <w:r w:rsidR="003F35FD">
          <w:t>murines</w:t>
        </w:r>
        <w:r>
          <w:t xml:space="preserve">. However, as noted in methods, these results are subject to pseudoreplication because they include all pairwise combinations, such that each of the 37 species accounts for 36 data points. </w:t>
        </w:r>
      </w:ins>
      <w:moveToRangeStart w:id="317" w:author="Vera Weisbecker" w:date="2024-04-23T12:46:00Z" w:name="move164768816"/>
      <w:moveTo w:id="318" w:author="Vera Weisbecker" w:date="2024-04-23T12:46:00Z">
        <w:r>
          <w:t>This can be seen in the vertical clustering, which represent pairwise comparisons between one species and other species with the same divergence time.</w:t>
        </w:r>
      </w:moveTo>
    </w:p>
    <w:p w14:paraId="1988DA7E" w14:textId="77777777" w:rsidR="00A60FB2" w:rsidRDefault="00A60FB2">
      <w:pPr>
        <w:spacing w:line="480" w:lineRule="auto"/>
        <w:ind w:firstLine="720"/>
        <w:rPr>
          <w:moveTo w:id="319" w:author="Vera Weisbecker" w:date="2024-04-23T12:46:00Z"/>
        </w:rPr>
      </w:pPr>
      <w:moveToRangeStart w:id="320" w:author="Vera Weisbecker" w:date="2024-04-23T12:46:00Z" w:name="move164768817"/>
      <w:moveToRangeEnd w:id="317"/>
      <w:moveTo w:id="321" w:author="Vera Weisbecker" w:date="2024-04-23T12:46:00Z">
        <w:r>
          <w:t xml:space="preserve">The ‘allometry-free’ shape residual pairwise comparisons were similar to the full shape dataset, with overall lower morphological distances as expected from removing allometric shape variation. The removal of allometric differences between species also has a marked effect on the spread of morphological distances at each divergence. Most conspicuously, removing allometry substantially reduces morphological distances between the large-bodied frugivores relative to other ecological specialists, so that the greatest distances between species </w:t>
        </w:r>
      </w:moveTo>
      <w:moveToRangeEnd w:id="320"/>
      <w:ins w:id="322" w:author="Vera Weisbecker" w:date="2024-04-23T12:46:00Z">
        <w:r>
          <w:t xml:space="preserve">now </w:t>
        </w:r>
        <w:r w:rsidR="00B554D4">
          <w:t xml:space="preserve">correspond to the </w:t>
        </w:r>
        <w:r>
          <w:t xml:space="preserve">divergence between the two semiaquatic, carnivorous species at 5.7 Ma (Fig. 1b). If the semiaquatic species are ignored, the dataset’s </w:t>
        </w:r>
        <w:r w:rsidR="00B554D4">
          <w:t>remaining</w:t>
        </w:r>
      </w:ins>
      <w:moveToRangeStart w:id="323" w:author="Vera Weisbecker" w:date="2024-04-23T12:46:00Z" w:name="move164768818"/>
      <w:moveTo w:id="324" w:author="Vera Weisbecker" w:date="2024-04-23T12:46:00Z">
        <w:r w:rsidR="00B554D4">
          <w:t xml:space="preserve"> </w:t>
        </w:r>
        <w:r>
          <w:t xml:space="preserve">maximum distances appear around 3.1 Ma, or pairwise comparisons between hopping </w:t>
        </w:r>
        <w:r>
          <w:rPr>
            <w:i/>
          </w:rPr>
          <w:t>Notomys</w:t>
        </w:r>
        <w:r>
          <w:t xml:space="preserve"> species and close relatives in </w:t>
        </w:r>
        <w:r>
          <w:rPr>
            <w:i/>
            <w:iCs/>
          </w:rPr>
          <w:t>Pseudomys</w:t>
        </w:r>
        <w:r>
          <w:t xml:space="preserve">. Both plots show the greatest morphological divergences occurring within the old endemic species, not between more-distantly related species involving </w:t>
        </w:r>
        <w:r>
          <w:rPr>
            <w:i/>
          </w:rPr>
          <w:t>Rattus</w:t>
        </w:r>
        <w:r>
          <w:t xml:space="preserve"> or </w:t>
        </w:r>
        <w:r>
          <w:rPr>
            <w:i/>
          </w:rPr>
          <w:t>Mus</w:t>
        </w:r>
        <w:r>
          <w:t xml:space="preserve">. </w:t>
        </w:r>
      </w:moveTo>
    </w:p>
    <w:moveToRangeEnd w:id="323"/>
    <w:p w14:paraId="3232D8DC" w14:textId="35EE877A" w:rsidR="00A60FB2" w:rsidRDefault="00000000" w:rsidP="00991B8A">
      <w:pPr>
        <w:spacing w:line="480" w:lineRule="auto"/>
        <w:rPr>
          <w:ins w:id="325" w:author="Vera Weisbecker" w:date="2024-04-23T12:46:00Z"/>
        </w:rPr>
      </w:pPr>
      <w:del w:id="326" w:author="Vera Weisbecker" w:date="2024-04-23T12:46:00Z">
        <w:r>
          <w:delText>in the rodent crania</w:delText>
        </w:r>
      </w:del>
    </w:p>
    <w:p w14:paraId="3B455191" w14:textId="55BF93D6" w:rsidR="00991B8A" w:rsidRDefault="00991B8A" w:rsidP="00991B8A">
      <w:pPr>
        <w:spacing w:line="480" w:lineRule="auto"/>
        <w:rPr>
          <w:ins w:id="327" w:author="Vera Weisbecker" w:date="2024-04-23T12:46:00Z"/>
          <w:b/>
          <w:bCs/>
        </w:rPr>
      </w:pPr>
      <w:ins w:id="328" w:author="Vera Weisbecker" w:date="2024-04-23T12:46:00Z">
        <w:r>
          <w:rPr>
            <w:b/>
            <w:bCs/>
          </w:rPr>
          <w:t>Figure 1 here</w:t>
        </w:r>
      </w:ins>
    </w:p>
    <w:p w14:paraId="1584CC15" w14:textId="77777777" w:rsidR="00991B8A" w:rsidRPr="00991B8A" w:rsidRDefault="00991B8A" w:rsidP="00991B8A">
      <w:pPr>
        <w:spacing w:line="480" w:lineRule="auto"/>
        <w:rPr>
          <w:ins w:id="329" w:author="Vera Weisbecker" w:date="2024-04-23T12:46:00Z"/>
          <w:b/>
          <w:bCs/>
        </w:rPr>
      </w:pPr>
    </w:p>
    <w:p w14:paraId="3DA2BF80" w14:textId="77777777" w:rsidR="00A60FB2" w:rsidRDefault="00A60FB2">
      <w:pPr>
        <w:spacing w:after="200"/>
        <w:rPr>
          <w:ins w:id="330" w:author="Vera Weisbecker" w:date="2024-04-23T12:46:00Z"/>
        </w:rPr>
      </w:pPr>
    </w:p>
    <w:p w14:paraId="27996DAA" w14:textId="1AD0139D" w:rsidR="00A60FB2" w:rsidRDefault="00A60FB2">
      <w:pPr>
        <w:pStyle w:val="Heading3"/>
        <w:numPr>
          <w:ilvl w:val="0"/>
          <w:numId w:val="0"/>
        </w:numPr>
        <w:spacing w:line="480" w:lineRule="auto"/>
        <w:rPr>
          <w:ins w:id="331" w:author="Vera Weisbecker" w:date="2024-04-23T12:46:00Z"/>
        </w:rPr>
      </w:pPr>
      <w:bookmarkStart w:id="332" w:name="_heading=h.4d34og8"/>
      <w:bookmarkEnd w:id="332"/>
      <w:ins w:id="333" w:author="Vera Weisbecker" w:date="2024-04-23T12:46:00Z">
        <w:r>
          <w:t>Comparing the distribution of species in</w:t>
        </w:r>
      </w:ins>
      <w:r>
        <w:t xml:space="preserve"> morphospace </w:t>
      </w:r>
      <w:del w:id="334" w:author="Vera Weisbecker" w:date="2024-04-23T12:46:00Z">
        <w:r w:rsidR="00000000">
          <w:delText>by comparing PC1/PC2 plots and an evolutionary allometry plot of the full shape dataset (with allometry, Fig. 1a-c) to PC1/PC2 plots of the shape residual dataset (allometry-free, Fig. 1d-f). As expected, the allometry-free shape residual</w:delText>
        </w:r>
      </w:del>
      <w:ins w:id="335" w:author="Vera Weisbecker" w:date="2024-04-23T12:46:00Z">
        <w:r>
          <w:t>through PCA scores</w:t>
        </w:r>
      </w:ins>
    </w:p>
    <w:p w14:paraId="3BE6C0DE" w14:textId="77777777" w:rsidR="008922AE" w:rsidRDefault="00A60FB2">
      <w:pPr>
        <w:spacing w:line="480" w:lineRule="auto"/>
        <w:rPr>
          <w:del w:id="336" w:author="Vera Weisbecker" w:date="2024-04-23T12:46:00Z"/>
        </w:rPr>
      </w:pPr>
      <w:ins w:id="337" w:author="Vera Weisbecker" w:date="2024-04-23T12:46:00Z">
        <w:r>
          <w:t>Comparing the variation and species distribution from the first two Principal Components (PC)  of the full and residual datasets shows that the removal of allometric shape variation substantially reduces the amount of variation in the</w:t>
        </w:r>
      </w:ins>
      <w:r>
        <w:t xml:space="preserve"> dataset </w:t>
      </w:r>
      <w:del w:id="338" w:author="Vera Weisbecker" w:date="2024-04-23T12:46:00Z">
        <w:r w:rsidR="00BA753C">
          <w:delText xml:space="preserve">explained </w:delText>
        </w:r>
        <w:r w:rsidR="00000000">
          <w:delText xml:space="preserve">less shape variation along PC1: 26.8% compared to 52% in the full shape dataset (see also </w:delText>
        </w:r>
        <w:r w:rsidR="004F10FC">
          <w:delText xml:space="preserve">Appendix </w:delText>
        </w:r>
        <w:r w:rsidR="00000000">
          <w:delText>1). The</w:delText>
        </w:r>
      </w:del>
      <w:ins w:id="339" w:author="Vera Weisbecker" w:date="2024-04-23T12:46:00Z">
        <w:r>
          <w:t>that is aligned with PC1.</w:t>
        </w:r>
      </w:ins>
      <w:r>
        <w:t xml:space="preserve"> PC2 axes captured similar percentages of shape variation</w:t>
      </w:r>
      <w:del w:id="340" w:author="Vera Weisbecker" w:date="2024-04-23T12:46:00Z">
        <w:r w:rsidR="00000000">
          <w:delText>, 14.5% and 18.6%, within the full shape and shape residual datasets, respectively.</w:delText>
        </w:r>
      </w:del>
      <w:ins w:id="341" w:author="Vera Weisbecker" w:date="2024-04-23T12:46:00Z">
        <w:r>
          <w:t xml:space="preserve"> (note, however, that the overall amount of variation is smaller for the residual dataset so that less variation is captured in the residual PC2).</w:t>
        </w:r>
      </w:ins>
      <w:r>
        <w:t xml:space="preserve"> As expected, the full shape PC1 orders species by size (</w:t>
      </w:r>
      <w:ins w:id="342" w:author="Vera Weisbecker" w:date="2024-04-23T12:46:00Z">
        <w:r>
          <w:t xml:space="preserve">with a </w:t>
        </w:r>
      </w:ins>
      <w:r>
        <w:t xml:space="preserve">correlation </w:t>
      </w:r>
      <w:del w:id="343" w:author="Vera Weisbecker" w:date="2024-04-23T12:46:00Z">
        <w:r w:rsidR="00000000">
          <w:delText>with centroid</w:delText>
        </w:r>
      </w:del>
      <w:ins w:id="344" w:author="Vera Weisbecker" w:date="2024-04-23T12:46:00Z">
        <w:r>
          <w:t>of PC1 to</w:t>
        </w:r>
      </w:ins>
      <w:r>
        <w:t xml:space="preserve"> size </w:t>
      </w:r>
      <w:del w:id="345" w:author="Vera Weisbecker" w:date="2024-04-23T12:46:00Z">
        <w:r w:rsidR="00000000">
          <w:delText>is</w:delText>
        </w:r>
      </w:del>
      <w:ins w:id="346" w:author="Vera Weisbecker" w:date="2024-04-23T12:46:00Z">
        <w:r>
          <w:t>of</w:t>
        </w:r>
      </w:ins>
      <w:r>
        <w:t xml:space="preserve"> 0.92</w:t>
      </w:r>
      <w:del w:id="347" w:author="Vera Weisbecker" w:date="2024-04-23T12:46:00Z">
        <w:r w:rsidR="00000000">
          <w:delText>; Fig. 1a vs. b), whereas neither residual shape PC1 nor PC2 distinguishes between large-bodied and small-bodied species</w:delText>
        </w:r>
        <w:r w:rsidR="00000000">
          <w:rPr>
            <w:i/>
          </w:rPr>
          <w:delText xml:space="preserve"> </w:delText>
        </w:r>
        <w:r w:rsidR="00000000">
          <w:delText xml:space="preserve">(Fig. 1c vs. d). The divergent bipedal posture of </w:delText>
        </w:r>
        <w:r w:rsidR="00000000">
          <w:rPr>
            <w:i/>
          </w:rPr>
          <w:delText>Notomys</w:delText>
        </w:r>
        <w:r w:rsidR="00000000">
          <w:delText xml:space="preserve"> was not a main driver of residual shape variation: when </w:delText>
        </w:r>
        <w:r w:rsidR="00000000">
          <w:rPr>
            <w:i/>
          </w:rPr>
          <w:delText xml:space="preserve">Notomys </w:delText>
        </w:r>
        <w:r w:rsidR="00000000">
          <w:delText xml:space="preserve">was removed, the relative positioning of species and the shape variation associated with the first two PCs remain very similar (Fig. 1d vs. e). </w:delText>
        </w:r>
      </w:del>
    </w:p>
    <w:p w14:paraId="1E81CC95" w14:textId="77777777" w:rsidR="008922AE" w:rsidRDefault="008922AE">
      <w:pPr>
        <w:spacing w:line="480" w:lineRule="auto"/>
        <w:rPr>
          <w:del w:id="348" w:author="Vera Weisbecker" w:date="2024-04-23T12:46:00Z"/>
        </w:rPr>
      </w:pPr>
    </w:p>
    <w:p w14:paraId="4410D645" w14:textId="5EDBEC4C" w:rsidR="00A60FB2" w:rsidRDefault="00A60FB2">
      <w:pPr>
        <w:spacing w:line="480" w:lineRule="auto"/>
      </w:pPr>
      <w:ins w:id="349" w:author="Vera Weisbecker" w:date="2024-04-23T12:46:00Z">
        <w:r>
          <w:t xml:space="preserve">). </w:t>
        </w:r>
      </w:ins>
      <w:r>
        <w:t xml:space="preserve">The species distribution along the full shape PC2 resembles the pattern along the residual shape PC1 (Fig. </w:t>
      </w:r>
      <w:del w:id="350" w:author="Vera Weisbecker" w:date="2024-04-23T12:46:00Z">
        <w:r w:rsidR="00000000">
          <w:delText>1a</w:delText>
        </w:r>
      </w:del>
      <w:ins w:id="351" w:author="Vera Weisbecker" w:date="2024-04-23T12:46:00Z">
        <w:r>
          <w:t>2 a</w:t>
        </w:r>
      </w:ins>
      <w:r>
        <w:t xml:space="preserve"> vs. </w:t>
      </w:r>
      <w:del w:id="352" w:author="Vera Weisbecker" w:date="2024-04-23T12:46:00Z">
        <w:r w:rsidR="00000000">
          <w:delText>f).</w:delText>
        </w:r>
      </w:del>
      <w:ins w:id="353" w:author="Vera Weisbecker" w:date="2024-04-23T12:46:00Z">
        <w:r>
          <w:t>c) in that</w:t>
        </w:r>
      </w:ins>
      <w:r>
        <w:t xml:space="preserve"> both axes show the carnivorous </w:t>
      </w:r>
      <w:r>
        <w:rPr>
          <w:i/>
          <w:iCs/>
        </w:rPr>
        <w:t xml:space="preserve">Xeromys myoides </w:t>
      </w:r>
      <w:r>
        <w:t xml:space="preserve">and </w:t>
      </w:r>
      <w:r>
        <w:rPr>
          <w:i/>
          <w:iCs/>
        </w:rPr>
        <w:t>Hydromys chrysogaster</w:t>
      </w:r>
      <w:r>
        <w:t xml:space="preserve"> at one extreme and a quadrupedal bounding species (the brush-tailed rabbit rat, </w:t>
      </w:r>
      <w:r>
        <w:rPr>
          <w:i/>
        </w:rPr>
        <w:t>Conilurus penicillatus</w:t>
      </w:r>
      <w:r>
        <w:t xml:space="preserve">) at the other. </w:t>
      </w:r>
      <w:del w:id="354" w:author="Vera Weisbecker" w:date="2024-04-23T12:46:00Z">
        <w:r w:rsidR="00000000">
          <w:delText xml:space="preserve">A correlation of 0.97 confirms the similarity between the full shape PC2 and the residual shape PC1 axes while the Mantel correlation between the two morphospaces is comparatively lower at 0.58. However, removing the full shape PC1 – and the allometric variation it captures – from the full shape morphospace and then re-performing the Mantel correlation test raises the r statistic to 0.94. This confirms that PC1 mostly captures allometric variation while the other PCs preserve other shape patterns. Nevertheless, the relationship between the full shape and shape residual axes is not </w:delText>
        </w:r>
        <w:r w:rsidR="00BA753C">
          <w:delText xml:space="preserve">such that </w:delText>
        </w:r>
        <w:r w:rsidR="00000000">
          <w:delText>PC</w:delText>
        </w:r>
        <w:r w:rsidR="00BA753C">
          <w:rPr>
            <w:vertAlign w:val="subscript"/>
          </w:rPr>
          <w:delText>residual</w:delText>
        </w:r>
        <w:r w:rsidR="00000000">
          <w:delText xml:space="preserve">(n) </w:delText>
        </w:r>
        <w:r w:rsidR="00BA753C">
          <w:delText xml:space="preserve">reflects </w:delText>
        </w:r>
        <w:r w:rsidR="00000000">
          <w:delText>PC</w:delText>
        </w:r>
        <w:r w:rsidR="00BA753C">
          <w:rPr>
            <w:vertAlign w:val="subscript"/>
          </w:rPr>
          <w:delText xml:space="preserve">full </w:delText>
        </w:r>
        <w:r w:rsidR="00000000">
          <w:delText>(n-1). For example, the correlation between full shape PC3 and shape residual PC2 is 0.25. This supports our expectation of the ordinations summarising different dominant patterns of shape variation in the allometry-free shape residual dataset compared to the full shape dataset.</w:delText>
        </w:r>
      </w:del>
      <w:ins w:id="355" w:author="Vera Weisbecker" w:date="2024-04-23T12:46:00Z">
        <w:r>
          <w:t xml:space="preserve">Removal of size thus mostly removes the shape information of PC1 from the residual dataset, with PC2 of the full dataset correlating at 0.97 with PC1 of the residual dataset. Similarly, a mantel test of the distance matrices between species derived from the full-dataset PCA without PC1 </w:t>
        </w:r>
        <w:r>
          <w:rPr>
            <w:i/>
            <w:iCs/>
          </w:rPr>
          <w:t>versus</w:t>
        </w:r>
        <w:r>
          <w:t xml:space="preserve"> the distance matrices from PCA of the residual dataset showed a very high correlation (0.94). This shows that size removal does not impact much on the distribution of shape variation beyond PC1. The distinctive shape of the cranium of </w:t>
        </w:r>
        <w:r>
          <w:rPr>
            <w:i/>
            <w:iCs/>
          </w:rPr>
          <w:t>Notomys</w:t>
        </w:r>
        <w:r>
          <w:t>, arising from its</w:t>
        </w:r>
        <w:r>
          <w:rPr>
            <w:i/>
            <w:iCs/>
          </w:rPr>
          <w:t xml:space="preserve"> </w:t>
        </w:r>
        <w:r>
          <w:t xml:space="preserve">bipedal posture, was not a main driver of residual shape variation: when </w:t>
        </w:r>
        <w:r>
          <w:rPr>
            <w:i/>
          </w:rPr>
          <w:t xml:space="preserve">Notomys </w:t>
        </w:r>
        <w:r>
          <w:t>was removed, the relative positioning of species and the shape variation associated with the first two PCs remain similar (Fig. 2c vs. d).</w:t>
        </w:r>
      </w:ins>
      <w:r>
        <w:t xml:space="preserve"> </w:t>
      </w:r>
    </w:p>
    <w:p w14:paraId="54F8E1CB" w14:textId="7936CA62" w:rsidR="00A60FB2" w:rsidRDefault="00A60FB2">
      <w:pPr>
        <w:spacing w:line="480" w:lineRule="auto"/>
        <w:ind w:firstLine="720"/>
        <w:rPr>
          <w:ins w:id="356" w:author="Vera Weisbecker" w:date="2024-04-23T12:46:00Z"/>
        </w:rPr>
      </w:pPr>
      <w:r>
        <w:t>In the shape residual plot of PC1 and PC2, the majority of species cluster in the center</w:t>
      </w:r>
      <w:del w:id="357" w:author="Vera Weisbecker" w:date="2024-04-23T12:46:00Z">
        <w:r w:rsidR="00000000">
          <w:delText>, which is expected because the main differentiator of shape – size – is now removed.</w:delText>
        </w:r>
      </w:del>
      <w:ins w:id="358" w:author="Vera Weisbecker" w:date="2024-04-23T12:46:00Z">
        <w:r>
          <w:t>.</w:t>
        </w:r>
      </w:ins>
      <w:r>
        <w:t xml:space="preserve"> This includes the two large-bodied frugivores, </w:t>
      </w:r>
      <w:del w:id="359" w:author="Vera Weisbecker" w:date="2024-04-23T12:46:00Z">
        <w:r w:rsidR="00000000">
          <w:delText xml:space="preserve">which have high PC1 scores in the full shape plot and high regression scores in the evolutionary </w:delText>
        </w:r>
      </w:del>
      <w:ins w:id="360" w:author="Vera Weisbecker" w:date="2024-04-23T12:46:00Z">
        <w:r>
          <w:t xml:space="preserve">whose shape lies on the common line of </w:t>
        </w:r>
      </w:ins>
      <w:r>
        <w:t xml:space="preserve">allometry </w:t>
      </w:r>
      <w:del w:id="361" w:author="Vera Weisbecker" w:date="2024-04-23T12:46:00Z">
        <w:r w:rsidR="00000000">
          <w:delText>plot.</w:delText>
        </w:r>
      </w:del>
      <w:ins w:id="362" w:author="Vera Weisbecker" w:date="2024-04-23T12:46:00Z">
        <w:r>
          <w:t>(Fig. 2b).</w:t>
        </w:r>
      </w:ins>
      <w:r>
        <w:t xml:space="preserve"> The allometry-free </w:t>
      </w:r>
      <w:del w:id="363" w:author="Vera Weisbecker" w:date="2024-04-23T12:46:00Z">
        <w:r w:rsidR="00000000">
          <w:delText xml:space="preserve">shape residual </w:delText>
        </w:r>
      </w:del>
      <w:ins w:id="364" w:author="Vera Weisbecker" w:date="2024-04-23T12:46:00Z">
        <w:r>
          <w:t xml:space="preserve">PC </w:t>
        </w:r>
      </w:ins>
      <w:r>
        <w:t xml:space="preserve">plots </w:t>
      </w:r>
      <w:del w:id="365" w:author="Vera Weisbecker" w:date="2024-04-23T12:46:00Z">
        <w:r w:rsidR="00BA753C">
          <w:delText>distinguish</w:delText>
        </w:r>
      </w:del>
      <w:ins w:id="366" w:author="Vera Weisbecker" w:date="2024-04-23T12:46:00Z">
        <w:r>
          <w:t>separate out</w:t>
        </w:r>
      </w:ins>
      <w:r>
        <w:t xml:space="preserve"> other ecological specialists instead, such as the two semiaquatic carnivores along PC1 and the four hopping </w:t>
      </w:r>
      <w:r>
        <w:rPr>
          <w:i/>
        </w:rPr>
        <w:t>Notomys</w:t>
      </w:r>
      <w:r>
        <w:t xml:space="preserve"> species along PC2 (Fig. </w:t>
      </w:r>
      <w:del w:id="367" w:author="Vera Weisbecker" w:date="2024-04-23T12:46:00Z">
        <w:r w:rsidR="00000000">
          <w:delText>1f). The PC2 maximum highlights the Australian murid most specialised for folivory,</w:delText>
        </w:r>
      </w:del>
      <w:ins w:id="368" w:author="Vera Weisbecker" w:date="2024-04-23T12:46:00Z">
        <w:r>
          <w:t>2c).</w:t>
        </w:r>
      </w:ins>
      <w:r>
        <w:t xml:space="preserve"> </w:t>
      </w:r>
      <w:r w:rsidR="00A56C23">
        <w:t>The</w:t>
      </w:r>
      <w:r>
        <w:t xml:space="preserve"> broad-toothed rat (</w:t>
      </w:r>
      <w:r>
        <w:rPr>
          <w:i/>
        </w:rPr>
        <w:t>Mastacomys fuscus</w:t>
      </w:r>
      <w:del w:id="369" w:author="Vera Weisbecker" w:date="2024-04-23T12:46:00Z">
        <w:r w:rsidR="00000000">
          <w:delText xml:space="preserve">). All </w:delText>
        </w:r>
      </w:del>
      <w:ins w:id="370" w:author="Vera Weisbecker" w:date="2024-04-23T12:46:00Z">
        <w:r>
          <w:t>)</w:t>
        </w:r>
        <w:r w:rsidR="00A56C23">
          <w:t xml:space="preserve">, which is a specialized consumer </w:t>
        </w:r>
      </w:ins>
      <w:r w:rsidR="00A56C23">
        <w:t xml:space="preserve">of </w:t>
      </w:r>
      <w:del w:id="371" w:author="Vera Weisbecker" w:date="2024-04-23T12:46:00Z">
        <w:r w:rsidR="00000000">
          <w:delText xml:space="preserve">the specialists along these extremes are in the </w:delText>
        </w:r>
        <w:r w:rsidR="00000000">
          <w:rPr>
            <w:i/>
            <w:iCs/>
          </w:rPr>
          <w:delText>Pseudomys</w:delText>
        </w:r>
        <w:r w:rsidR="00000000">
          <w:delText xml:space="preserve"> division , a clade of five genera from the earliest radiation of extant Australian rodents , represented here</w:delText>
        </w:r>
      </w:del>
      <w:ins w:id="372" w:author="Vera Weisbecker" w:date="2024-04-23T12:46:00Z">
        <w:r w:rsidR="00A56C23">
          <w:t xml:space="preserve">grasses, is </w:t>
        </w:r>
        <w:r>
          <w:t>separated</w:t>
        </w:r>
      </w:ins>
      <w:r>
        <w:t xml:space="preserve"> by </w:t>
      </w:r>
      <w:del w:id="373" w:author="Vera Weisbecker" w:date="2024-04-23T12:46:00Z">
        <w:r w:rsidR="00000000">
          <w:delText xml:space="preserve">shades of blue (legend in Fig. 1c). In the full shape dataset, most of these specialists show a degree of deviation from the common </w:delText>
        </w:r>
      </w:del>
      <w:ins w:id="374" w:author="Vera Weisbecker" w:date="2024-04-23T12:46:00Z">
        <w:r>
          <w:t>low residual PC2 values.</w:t>
        </w:r>
      </w:ins>
    </w:p>
    <w:p w14:paraId="01BC52CD" w14:textId="77777777" w:rsidR="00A60FB2" w:rsidRDefault="00A60FB2">
      <w:pPr>
        <w:spacing w:after="200"/>
        <w:rPr>
          <w:ins w:id="375" w:author="Vera Weisbecker" w:date="2024-04-23T12:46:00Z"/>
        </w:rPr>
      </w:pPr>
    </w:p>
    <w:p w14:paraId="2B36472C" w14:textId="43459487" w:rsidR="00991B8A" w:rsidRDefault="00991B8A">
      <w:pPr>
        <w:spacing w:after="200"/>
        <w:rPr>
          <w:ins w:id="376" w:author="Vera Weisbecker" w:date="2024-04-23T12:46:00Z"/>
          <w:b/>
          <w:bCs/>
        </w:rPr>
      </w:pPr>
      <w:ins w:id="377" w:author="Vera Weisbecker" w:date="2024-04-23T12:46:00Z">
        <w:r>
          <w:rPr>
            <w:b/>
            <w:bCs/>
          </w:rPr>
          <w:t>Figure 2 here</w:t>
        </w:r>
      </w:ins>
    </w:p>
    <w:p w14:paraId="4EF03E9E" w14:textId="77777777" w:rsidR="00991B8A" w:rsidRPr="00991B8A" w:rsidRDefault="00991B8A">
      <w:pPr>
        <w:spacing w:after="200"/>
        <w:rPr>
          <w:ins w:id="378" w:author="Vera Weisbecker" w:date="2024-04-23T12:46:00Z"/>
          <w:b/>
          <w:bCs/>
          <w:iCs/>
        </w:rPr>
      </w:pPr>
    </w:p>
    <w:p w14:paraId="30C13846" w14:textId="61D1663E" w:rsidR="00A60FB2" w:rsidRDefault="00A60FB2">
      <w:pPr>
        <w:pStyle w:val="Heading3"/>
        <w:numPr>
          <w:ilvl w:val="0"/>
          <w:numId w:val="0"/>
        </w:numPr>
        <w:spacing w:line="480" w:lineRule="auto"/>
      </w:pPr>
      <w:bookmarkStart w:id="379" w:name="_heading=h.17dp8vu"/>
      <w:bookmarkEnd w:id="379"/>
      <w:ins w:id="380" w:author="Vera Weisbecker" w:date="2024-04-23T12:46:00Z">
        <w:r>
          <w:rPr>
            <w:highlight w:val="white"/>
          </w:rPr>
          <w:t xml:space="preserve">Assessment of </w:t>
        </w:r>
      </w:ins>
      <w:r>
        <w:rPr>
          <w:highlight w:val="white"/>
        </w:rPr>
        <w:t xml:space="preserve">allometric </w:t>
      </w:r>
      <w:del w:id="381" w:author="Vera Weisbecker" w:date="2024-04-23T12:46:00Z">
        <w:r w:rsidR="00000000">
          <w:delText xml:space="preserve">line (Fig. 1b,f). The two carnivores and a specialist folivore (Mastacomys) plot above the line while Notomys appears to have a lower y-intercept for their genus-wide evolutionary allometric trajectory compared to other murids.     </w:delText>
        </w:r>
      </w:del>
      <w:ins w:id="382" w:author="Vera Weisbecker" w:date="2024-04-23T12:46:00Z">
        <w:r>
          <w:rPr>
            <w:highlight w:val="white"/>
          </w:rPr>
          <w:t>vs. allometry-free shape variation via heat maps</w:t>
        </w:r>
      </w:ins>
    </w:p>
    <w:p w14:paraId="394C520F" w14:textId="77777777" w:rsidR="008922AE" w:rsidRDefault="008922AE">
      <w:pPr>
        <w:spacing w:after="200"/>
        <w:rPr>
          <w:del w:id="383" w:author="Vera Weisbecker" w:date="2024-04-23T12:46:00Z"/>
        </w:rPr>
      </w:pPr>
    </w:p>
    <w:p w14:paraId="3FF4D4C1" w14:textId="77777777" w:rsidR="008922AE" w:rsidRDefault="00000000">
      <w:pPr>
        <w:pStyle w:val="Heading3"/>
        <w:numPr>
          <w:ilvl w:val="0"/>
          <w:numId w:val="0"/>
        </w:numPr>
        <w:spacing w:line="480" w:lineRule="auto"/>
        <w:ind w:firstLine="720"/>
        <w:rPr>
          <w:del w:id="384" w:author="Vera Weisbecker" w:date="2024-04-23T12:46:00Z"/>
        </w:rPr>
      </w:pPr>
      <w:del w:id="385" w:author="Vera Weisbecker" w:date="2024-04-23T12:46:00Z">
        <w:r>
          <w:delText>Landmark heatmaps</w:delText>
        </w:r>
      </w:del>
    </w:p>
    <w:p w14:paraId="6EDB1C92" w14:textId="77777777" w:rsidR="008922AE" w:rsidRDefault="00000000">
      <w:pPr>
        <w:spacing w:line="480" w:lineRule="auto"/>
        <w:rPr>
          <w:del w:id="386" w:author="Vera Weisbecker" w:date="2024-04-23T12:46:00Z"/>
        </w:rPr>
      </w:pPr>
      <w:del w:id="387" w:author="Vera Weisbecker" w:date="2024-04-23T12:46:00Z">
        <w:r>
          <w:delText>As</w:delText>
        </w:r>
      </w:del>
      <w:ins w:id="388" w:author="Vera Weisbecker" w:date="2024-04-23T12:46:00Z">
        <w:r w:rsidR="00A60FB2">
          <w:t>The</w:t>
        </w:r>
      </w:ins>
      <w:r w:rsidR="00A60FB2">
        <w:t xml:space="preserve"> expected</w:t>
      </w:r>
      <w:del w:id="389" w:author="Vera Weisbecker" w:date="2024-04-23T12:46:00Z">
        <w:r>
          <w:delText xml:space="preserve">, </w:delText>
        </w:r>
        <w:r w:rsidR="00261883">
          <w:delText>a</w:delText>
        </w:r>
      </w:del>
      <w:ins w:id="390" w:author="Vera Weisbecker" w:date="2024-04-23T12:46:00Z">
        <w:r w:rsidR="00A60FB2">
          <w:t xml:space="preserve"> CREA</w:t>
        </w:r>
      </w:ins>
      <w:r w:rsidR="00A60FB2">
        <w:t xml:space="preserve"> pattern of </w:t>
      </w:r>
      <w:del w:id="391" w:author="Vera Weisbecker" w:date="2024-04-23T12:46:00Z">
        <w:r>
          <w:delText>gracilization</w:delText>
        </w:r>
      </w:del>
      <w:ins w:id="392" w:author="Vera Weisbecker" w:date="2024-04-23T12:46:00Z">
        <w:r w:rsidR="00A60FB2">
          <w:t>relatively longer rostra and smaller brain cases</w:t>
        </w:r>
      </w:ins>
      <w:r w:rsidR="00A60FB2">
        <w:t xml:space="preserve"> with size is apparent in the </w:t>
      </w:r>
      <w:del w:id="393" w:author="Vera Weisbecker" w:date="2024-04-23T12:46:00Z">
        <w:r>
          <w:delText>visualization</w:delText>
        </w:r>
      </w:del>
      <w:ins w:id="394" w:author="Vera Weisbecker" w:date="2024-04-23T12:46:00Z">
        <w:r w:rsidR="00A60FB2">
          <w:t>visualisation</w:t>
        </w:r>
      </w:ins>
      <w:r w:rsidR="00A60FB2">
        <w:t xml:space="preserve"> of shape variation that is associated with allometry</w:t>
      </w:r>
      <w:del w:id="395" w:author="Vera Weisbecker" w:date="2024-04-23T12:46:00Z">
        <w:r>
          <w:delText xml:space="preserve">: fitted minimum/maximum shapes, </w:delText>
        </w:r>
      </w:del>
      <w:ins w:id="396" w:author="Vera Weisbecker" w:date="2024-04-23T12:46:00Z">
        <w:r w:rsidR="00A60FB2">
          <w:t xml:space="preserve"> (Fig. 3a-c). This is also clearly visible in comparisons of </w:t>
        </w:r>
      </w:ins>
      <w:r w:rsidR="00A60FB2">
        <w:t xml:space="preserve">mean shapes </w:t>
      </w:r>
      <w:del w:id="397" w:author="Vera Weisbecker" w:date="2024-04-23T12:46:00Z">
        <w:r>
          <w:delText>of</w:delText>
        </w:r>
      </w:del>
      <w:ins w:id="398" w:author="Vera Weisbecker" w:date="2024-04-23T12:46:00Z">
        <w:r w:rsidR="00A60FB2">
          <w:t>between</w:t>
        </w:r>
      </w:ins>
      <w:r w:rsidR="00A60FB2">
        <w:t xml:space="preserve"> smallest</w:t>
      </w:r>
      <w:del w:id="399" w:author="Vera Weisbecker" w:date="2024-04-23T12:46:00Z">
        <w:r>
          <w:delText>/</w:delText>
        </w:r>
      </w:del>
      <w:ins w:id="400" w:author="Vera Weisbecker" w:date="2024-04-23T12:46:00Z">
        <w:r w:rsidR="00A60FB2">
          <w:t xml:space="preserve"> and </w:t>
        </w:r>
      </w:ins>
      <w:r w:rsidR="00A60FB2">
        <w:t>largest species</w:t>
      </w:r>
      <w:del w:id="401" w:author="Vera Weisbecker" w:date="2024-04-23T12:46:00Z">
        <w:r>
          <w:delText>, and shapes on</w:delText>
        </w:r>
      </w:del>
      <w:ins w:id="402" w:author="Vera Weisbecker" w:date="2024-04-23T12:46:00Z">
        <w:r w:rsidR="00A60FB2">
          <w:t xml:space="preserve"> in</w:t>
        </w:r>
      </w:ins>
      <w:r w:rsidR="00A60FB2">
        <w:t xml:space="preserve"> the </w:t>
      </w:r>
      <w:del w:id="403" w:author="Vera Weisbecker" w:date="2024-04-23T12:46:00Z">
        <w:r>
          <w:delText xml:space="preserve">extremes of </w:delText>
        </w:r>
      </w:del>
      <w:ins w:id="404" w:author="Vera Weisbecker" w:date="2024-04-23T12:46:00Z">
        <w:r w:rsidR="00A60FB2">
          <w:t xml:space="preserve">dataset and predicted shapes for high and low </w:t>
        </w:r>
      </w:ins>
      <w:r w:rsidR="00A60FB2">
        <w:t xml:space="preserve">PC1 </w:t>
      </w:r>
      <w:del w:id="405" w:author="Vera Weisbecker" w:date="2024-04-23T12:46:00Z">
        <w:r>
          <w:delText>(Fig. 2a-c). Representations of larger</w:delText>
        </w:r>
      </w:del>
      <w:ins w:id="406" w:author="Vera Weisbecker" w:date="2024-04-23T12:46:00Z">
        <w:r w:rsidR="00A60FB2">
          <w:t>scores for the full dataset. Comparing meshes of representatives from the smallest and largest</w:t>
        </w:r>
      </w:ins>
      <w:r w:rsidR="00A60FB2">
        <w:t xml:space="preserve"> species </w:t>
      </w:r>
      <w:del w:id="407" w:author="Vera Weisbecker" w:date="2024-04-23T12:46:00Z">
        <w:r>
          <w:delText xml:space="preserve">had lengthened rostra and smaller relative braincases compared to smaller species. </w:delText>
        </w:r>
      </w:del>
    </w:p>
    <w:p w14:paraId="66E404B3" w14:textId="77777777" w:rsidR="008922AE" w:rsidRDefault="008922AE">
      <w:pPr>
        <w:spacing w:line="480" w:lineRule="auto"/>
        <w:rPr>
          <w:del w:id="408" w:author="Vera Weisbecker" w:date="2024-04-23T12:46:00Z"/>
        </w:rPr>
      </w:pPr>
    </w:p>
    <w:p w14:paraId="7F9898F0" w14:textId="4B5EA096" w:rsidR="00A60FB2" w:rsidRDefault="00000000">
      <w:pPr>
        <w:spacing w:line="480" w:lineRule="auto"/>
        <w:rPr>
          <w:ins w:id="409" w:author="Vera Weisbecker" w:date="2024-04-23T12:46:00Z"/>
        </w:rPr>
      </w:pPr>
      <w:del w:id="410" w:author="Vera Weisbecker" w:date="2024-04-23T12:46:00Z">
        <w:r>
          <w:delText>Removing the shape patterns</w:delText>
        </w:r>
      </w:del>
      <w:ins w:id="411" w:author="Vera Weisbecker" w:date="2024-04-23T12:46:00Z">
        <w:r w:rsidR="00A60FB2">
          <w:t>provides visual confirmation</w:t>
        </w:r>
      </w:ins>
      <w:r w:rsidR="00A60FB2">
        <w:t xml:space="preserve"> that </w:t>
      </w:r>
      <w:del w:id="412" w:author="Vera Weisbecker" w:date="2024-04-23T12:46:00Z">
        <w:r>
          <w:delText>covary with size</w:delText>
        </w:r>
      </w:del>
      <w:ins w:id="413" w:author="Vera Weisbecker" w:date="2024-04-23T12:46:00Z">
        <w:r w:rsidR="00A60FB2">
          <w:t>the allometric and ordinated variation reflects major differences between the crania</w:t>
        </w:r>
      </w:ins>
      <w:r w:rsidR="00A60FB2">
        <w:t xml:space="preserve"> (Fig. </w:t>
      </w:r>
      <w:del w:id="414" w:author="Vera Weisbecker" w:date="2024-04-23T12:46:00Z">
        <w:r>
          <w:delText>2d</w:delText>
        </w:r>
      </w:del>
      <w:ins w:id="415" w:author="Vera Weisbecker" w:date="2024-04-23T12:46:00Z">
        <w:r w:rsidR="00A60FB2">
          <w:t>3g) and is not an artifact of Procrustes superimposition</w:t>
        </w:r>
        <w:r w:rsidR="00602135">
          <w:t xml:space="preserve">. Comparison with the shape variation captured by residuals from a non-phylogenetically corrected linear model of shape relative to log(centroid size) shows very few differences both in the amount of variation and shape change explained by PC1 and PC2 (Supplementary Figure 1). </w:t>
        </w:r>
      </w:ins>
    </w:p>
    <w:p w14:paraId="1C303948" w14:textId="60410842" w:rsidR="00A60FB2" w:rsidRDefault="00A60FB2">
      <w:pPr>
        <w:spacing w:line="480" w:lineRule="auto"/>
        <w:ind w:firstLine="720"/>
        <w:rPr>
          <w:ins w:id="416" w:author="Vera Weisbecker" w:date="2024-04-23T12:46:00Z"/>
        </w:rPr>
      </w:pPr>
      <w:ins w:id="417" w:author="Vera Weisbecker" w:date="2024-04-23T12:46:00Z">
        <w:r>
          <w:t>As expected, removing the shape variation that covaries with size (Fig. 3d</w:t>
        </w:r>
      </w:ins>
      <w:r>
        <w:t xml:space="preserve">-f) also removed </w:t>
      </w:r>
      <w:del w:id="418" w:author="Vera Weisbecker" w:date="2024-04-23T12:46:00Z">
        <w:r w:rsidR="00000000">
          <w:delText>this gracilization pattern.</w:delText>
        </w:r>
      </w:del>
      <w:ins w:id="419" w:author="Vera Weisbecker" w:date="2024-04-23T12:46:00Z">
        <w:r>
          <w:t>the CREA-aligned patterns.</w:t>
        </w:r>
      </w:ins>
      <w:r>
        <w:t xml:space="preserve"> Species closer to the PC1 </w:t>
      </w:r>
      <w:del w:id="420" w:author="Vera Weisbecker" w:date="2024-04-23T12:46:00Z">
        <w:r w:rsidR="00000000">
          <w:delText>minimum</w:delText>
        </w:r>
      </w:del>
      <w:ins w:id="421" w:author="Vera Weisbecker" w:date="2024-04-23T12:46:00Z">
        <w:r>
          <w:t xml:space="preserve">maximum, such as the carnivorous </w:t>
        </w:r>
        <w:r>
          <w:rPr>
            <w:i/>
            <w:iCs/>
          </w:rPr>
          <w:t xml:space="preserve">H. chrysogaster </w:t>
        </w:r>
        <w:r>
          <w:t>(Fig. 3h)</w:t>
        </w:r>
      </w:ins>
      <w:r>
        <w:t xml:space="preserve"> then show </w:t>
      </w:r>
      <w:del w:id="422" w:author="Vera Weisbecker" w:date="2024-04-23T12:46:00Z">
        <w:r w:rsidR="00000000">
          <w:delText>ventral flexion of the rostrum and anteroventral movement</w:delText>
        </w:r>
      </w:del>
      <w:ins w:id="423" w:author="Vera Weisbecker" w:date="2024-04-23T12:46:00Z">
        <w:r>
          <w:t>a straighter anterior rostra/incisor regions and dorsoposterior displacement</w:t>
        </w:r>
      </w:ins>
      <w:r>
        <w:t xml:space="preserve"> of the foramen magnum (Fig. </w:t>
      </w:r>
      <w:del w:id="424" w:author="Vera Weisbecker" w:date="2024-04-23T12:46:00Z">
        <w:r w:rsidR="00000000">
          <w:delText>2d</w:delText>
        </w:r>
      </w:del>
      <w:ins w:id="425" w:author="Vera Weisbecker" w:date="2024-04-23T12:46:00Z">
        <w:r>
          <w:t>3d, h</w:t>
        </w:r>
      </w:ins>
      <w:r>
        <w:t xml:space="preserve">). However, the </w:t>
      </w:r>
      <w:del w:id="426" w:author="Vera Weisbecker" w:date="2024-04-23T12:46:00Z">
        <w:r w:rsidR="00000000">
          <w:delText>allometry-free</w:delText>
        </w:r>
      </w:del>
      <w:ins w:id="427" w:author="Vera Weisbecker" w:date="2024-04-23T12:46:00Z">
        <w:r>
          <w:t>residual</w:t>
        </w:r>
      </w:ins>
      <w:r>
        <w:t xml:space="preserve"> PC2 heatmaps </w:t>
      </w:r>
      <w:del w:id="428" w:author="Vera Weisbecker" w:date="2024-04-23T12:46:00Z">
        <w:r w:rsidR="00000000">
          <w:delText>with all species highlighted</w:delText>
        </w:r>
      </w:del>
      <w:ins w:id="429" w:author="Vera Weisbecker" w:date="2024-04-23T12:46:00Z">
        <w:r>
          <w:t>highlight</w:t>
        </w:r>
      </w:ins>
      <w:r>
        <w:t xml:space="preserve"> shape patterns resembling </w:t>
      </w:r>
      <w:del w:id="430" w:author="Vera Weisbecker" w:date="2024-04-23T12:46:00Z">
        <w:r w:rsidR="00000000">
          <w:delText>the allometric variation seen in the full shape PC1 even though this pattern is not allometric, i.e. not correlated with body size (correlation = 0.11).</w:delText>
        </w:r>
      </w:del>
      <w:ins w:id="431" w:author="Vera Weisbecker" w:date="2024-04-23T12:46:00Z">
        <w:r>
          <w:t>individual aspects of CREA-like variation in the cranial vault, but without associated variation in the rostrum.</w:t>
        </w:r>
      </w:ins>
      <w:r>
        <w:t xml:space="preserve"> For example, the </w:t>
      </w:r>
      <w:r>
        <w:rPr>
          <w:i/>
        </w:rPr>
        <w:t>Notomys</w:t>
      </w:r>
      <w:r>
        <w:t xml:space="preserve"> species at PC1 minimum show </w:t>
      </w:r>
      <w:del w:id="432" w:author="Vera Weisbecker" w:date="2024-04-23T12:46:00Z">
        <w:r w:rsidR="00000000">
          <w:delText>enlarged</w:delText>
        </w:r>
      </w:del>
      <w:ins w:id="433" w:author="Vera Weisbecker" w:date="2024-04-23T12:46:00Z">
        <w:r>
          <w:t>dorsally expanded</w:t>
        </w:r>
      </w:ins>
      <w:r>
        <w:t xml:space="preserve"> braincases and </w:t>
      </w:r>
      <w:ins w:id="434" w:author="Vera Weisbecker" w:date="2024-04-23T12:46:00Z">
        <w:r>
          <w:t xml:space="preserve">ventrally expanded </w:t>
        </w:r>
      </w:ins>
      <w:r>
        <w:t xml:space="preserve">auditory </w:t>
      </w:r>
      <w:del w:id="435" w:author="Vera Weisbecker" w:date="2024-04-23T12:46:00Z">
        <w:r w:rsidR="00000000">
          <w:delText>bullae</w:delText>
        </w:r>
      </w:del>
      <w:ins w:id="436" w:author="Vera Weisbecker" w:date="2024-04-23T12:46:00Z">
        <w:r>
          <w:t>regions</w:t>
        </w:r>
      </w:ins>
      <w:r>
        <w:t xml:space="preserve">, but not shortened rostra as expected under CREA (Fig. </w:t>
      </w:r>
      <w:del w:id="437" w:author="Vera Weisbecker" w:date="2024-04-23T12:46:00Z">
        <w:r w:rsidR="00000000">
          <w:delText xml:space="preserve">2e). To test whether these shape patterns are an artifact driven by the </w:delText>
        </w:r>
      </w:del>
      <w:ins w:id="438" w:author="Vera Weisbecker" w:date="2024-04-23T12:46:00Z">
        <w:r>
          <w:t xml:space="preserve">3e and mesh in 3h). This coincides with other differences, like variation in the dorsal maxillary region (3e, compare </w:t>
        </w:r>
        <w:r>
          <w:rPr>
            <w:i/>
            <w:iCs/>
          </w:rPr>
          <w:t xml:space="preserve">Notomys </w:t>
        </w:r>
        <w:r>
          <w:t xml:space="preserve">and </w:t>
        </w:r>
        <w:r>
          <w:rPr>
            <w:i/>
            <w:iCs/>
          </w:rPr>
          <w:t>Mastcomys</w:t>
        </w:r>
        <w:r>
          <w:t xml:space="preserve"> in Fig. 3h).  Removing the </w:t>
        </w:r>
      </w:ins>
      <w:r>
        <w:t xml:space="preserve">four bipedal hopping </w:t>
      </w:r>
      <w:del w:id="439" w:author="Vera Weisbecker" w:date="2024-04-23T12:46:00Z">
        <w:r w:rsidR="00000000">
          <w:rPr>
            <w:i/>
            <w:iCs/>
          </w:rPr>
          <w:delText>Notomys</w:delText>
        </w:r>
        <w:r w:rsidR="00000000">
          <w:delText xml:space="preserve"> species, we removed these from the shape residual dataset and re-calculated the heatmaps.</w:delText>
        </w:r>
      </w:del>
      <w:ins w:id="440" w:author="Vera Weisbecker" w:date="2024-04-23T12:46:00Z">
        <w:r>
          <w:t xml:space="preserve">species of </w:t>
        </w:r>
        <w:r>
          <w:rPr>
            <w:i/>
            <w:iCs/>
          </w:rPr>
          <w:t>Notomys</w:t>
        </w:r>
        <w:r>
          <w:t xml:space="preserve"> reduced this pattern somewhat to highlight just the expansion of the bulla, but as with the PC1/2 plots of Fig. 1,</w:t>
        </w:r>
      </w:ins>
      <w:r>
        <w:t xml:space="preserve"> the result showed similar regions of variation (Fig. </w:t>
      </w:r>
      <w:del w:id="441" w:author="Vera Weisbecker" w:date="2024-04-23T12:46:00Z">
        <w:r w:rsidR="00000000">
          <w:delText>2f)</w:delText>
        </w:r>
      </w:del>
      <w:ins w:id="442" w:author="Vera Weisbecker" w:date="2024-04-23T12:46:00Z">
        <w:r>
          <w:t>3f).</w:t>
        </w:r>
      </w:ins>
      <w:r>
        <w:t xml:space="preserve"> This indicates that the bipedal </w:t>
      </w:r>
      <w:del w:id="443" w:author="Vera Weisbecker" w:date="2024-04-23T12:46:00Z">
        <w:r w:rsidR="00000000">
          <w:delText>hopping species are</w:delText>
        </w:r>
      </w:del>
      <w:ins w:id="444" w:author="Vera Weisbecker" w:date="2024-04-23T12:46:00Z">
        <w:r>
          <w:t>hoppers, despite their distinctive morphology, do</w:t>
        </w:r>
      </w:ins>
      <w:r>
        <w:t xml:space="preserve"> not </w:t>
      </w:r>
      <w:del w:id="445" w:author="Vera Weisbecker" w:date="2024-04-23T12:46:00Z">
        <w:r w:rsidR="00000000">
          <w:delText>solely responsible for</w:delText>
        </w:r>
      </w:del>
      <w:ins w:id="446" w:author="Vera Weisbecker" w:date="2024-04-23T12:46:00Z">
        <w:r>
          <w:t>dominate</w:t>
        </w:r>
      </w:ins>
      <w:r>
        <w:t xml:space="preserve"> the </w:t>
      </w:r>
      <w:del w:id="447" w:author="Vera Weisbecker" w:date="2024-04-23T12:46:00Z">
        <w:r w:rsidR="00000000">
          <w:delText>braincase</w:delText>
        </w:r>
      </w:del>
      <w:ins w:id="448" w:author="Vera Weisbecker" w:date="2024-04-23T12:46:00Z">
        <w:r>
          <w:t>variation in both PCAs.</w:t>
        </w:r>
      </w:ins>
    </w:p>
    <w:p w14:paraId="01125002" w14:textId="77777777" w:rsidR="00A60FB2" w:rsidRDefault="00A60FB2">
      <w:pPr>
        <w:spacing w:line="480" w:lineRule="auto"/>
        <w:rPr>
          <w:ins w:id="449" w:author="Vera Weisbecker" w:date="2024-04-23T12:46:00Z"/>
        </w:rPr>
      </w:pPr>
    </w:p>
    <w:p w14:paraId="69300D35" w14:textId="0730A6CC" w:rsidR="00A60FB2" w:rsidRPr="00991B8A" w:rsidRDefault="00991B8A">
      <w:pPr>
        <w:spacing w:after="200"/>
        <w:rPr>
          <w:ins w:id="450" w:author="Vera Weisbecker" w:date="2024-04-23T12:46:00Z"/>
          <w:b/>
          <w:bCs/>
        </w:rPr>
      </w:pPr>
      <w:ins w:id="451" w:author="Vera Weisbecker" w:date="2024-04-23T12:46:00Z">
        <w:r>
          <w:rPr>
            <w:b/>
            <w:bCs/>
            <w:noProof/>
          </w:rPr>
          <w:t>Figure 3 here</w:t>
        </w:r>
      </w:ins>
    </w:p>
    <w:p w14:paraId="7377A3B6" w14:textId="77777777" w:rsidR="00A60FB2" w:rsidRDefault="00A60FB2">
      <w:pPr>
        <w:spacing w:after="200" w:line="480" w:lineRule="auto"/>
        <w:rPr>
          <w:ins w:id="452" w:author="Vera Weisbecker" w:date="2024-04-23T12:46:00Z"/>
        </w:rPr>
      </w:pPr>
      <w:bookmarkStart w:id="453" w:name="_heading=h.y6pg7i4p7m5p"/>
      <w:bookmarkStart w:id="454" w:name="_heading=h.26in1rg"/>
      <w:bookmarkStart w:id="455" w:name="_heading=h.uq2hteszg0yo"/>
      <w:bookmarkEnd w:id="453"/>
      <w:bookmarkEnd w:id="454"/>
      <w:bookmarkEnd w:id="455"/>
    </w:p>
    <w:p w14:paraId="4FD067D0" w14:textId="39E6B3AE" w:rsidR="00A60FB2" w:rsidRDefault="00A60FB2">
      <w:pPr>
        <w:pStyle w:val="Heading3"/>
        <w:numPr>
          <w:ilvl w:val="6"/>
          <w:numId w:val="2"/>
        </w:numPr>
        <w:spacing w:line="480" w:lineRule="auto"/>
        <w:rPr>
          <w:ins w:id="456" w:author="Vera Weisbecker" w:date="2024-04-23T12:46:00Z"/>
        </w:rPr>
      </w:pPr>
      <w:bookmarkStart w:id="457" w:name="_heading=h.lnxbz9"/>
      <w:bookmarkEnd w:id="457"/>
      <w:ins w:id="458" w:author="Vera Weisbecker" w:date="2024-04-23T12:46:00Z">
        <w:r>
          <w:rPr>
            <w:highlight w:val="white"/>
          </w:rPr>
          <w:t>Allometry, modularity</w:t>
        </w:r>
      </w:ins>
      <w:r>
        <w:rPr>
          <w:highlight w:val="white"/>
        </w:rPr>
        <w:t xml:space="preserve"> and </w:t>
      </w:r>
      <w:del w:id="459" w:author="Vera Weisbecker" w:date="2024-04-23T12:46:00Z">
        <w:r w:rsidR="00000000">
          <w:delText>auditory bulla</w:delText>
        </w:r>
      </w:del>
      <w:ins w:id="460" w:author="Vera Weisbecker" w:date="2024-04-23T12:46:00Z">
        <w:r>
          <w:rPr>
            <w:highlight w:val="white"/>
          </w:rPr>
          <w:t xml:space="preserve">integration </w:t>
        </w:r>
      </w:ins>
    </w:p>
    <w:p w14:paraId="092B8995" w14:textId="6287DCAC" w:rsidR="00A60FB2" w:rsidRDefault="00A60FB2">
      <w:pPr>
        <w:spacing w:line="480" w:lineRule="auto"/>
      </w:pPr>
      <w:ins w:id="461" w:author="Vera Weisbecker" w:date="2024-04-23T12:46:00Z">
        <w:r>
          <w:t>The amount of variation explained by size varied widely among modules (Table 2), and had larger effect sizes and R</w:t>
        </w:r>
        <w:r>
          <w:rPr>
            <w:vertAlign w:val="superscript"/>
          </w:rPr>
          <w:t>2</w:t>
        </w:r>
        <w:r>
          <w:t xml:space="preserve"> </w:t>
        </w:r>
        <w:r w:rsidR="003C2152">
          <w:t>values</w:t>
        </w:r>
        <w:r>
          <w:t xml:space="preserve"> in the joint GPA compared to separate GPAs. Surprisingly, the rostral module was revealed as having the least of its variation explained by size, despite its extensive variation predicted by allometric fit heatmaps (Fig. 3); in fact, the association between rostral</w:t>
        </w:r>
      </w:ins>
      <w:r>
        <w:t xml:space="preserve"> shape </w:t>
      </w:r>
      <w:del w:id="462" w:author="Vera Weisbecker" w:date="2024-04-23T12:46:00Z">
        <w:r w:rsidR="00000000">
          <w:delText>variation seen in the shape residual dataset with all species</w:delText>
        </w:r>
      </w:del>
      <w:ins w:id="463" w:author="Vera Weisbecker" w:date="2024-04-23T12:46:00Z">
        <w:r>
          <w:t>an</w:t>
        </w:r>
        <w:r w:rsidR="003C2152">
          <w:t>d</w:t>
        </w:r>
        <w:r>
          <w:t xml:space="preserve"> rostral centroid size </w:t>
        </w:r>
        <w:r w:rsidR="00B554D4">
          <w:t xml:space="preserve">was </w:t>
        </w:r>
        <w:r>
          <w:t>just below the significance threshold</w:t>
        </w:r>
      </w:ins>
      <w:r>
        <w:t xml:space="preserve">. </w:t>
      </w:r>
    </w:p>
    <w:p w14:paraId="7A69823D" w14:textId="77777777" w:rsidR="00991B8A" w:rsidRDefault="00991B8A">
      <w:pPr>
        <w:spacing w:line="480" w:lineRule="auto"/>
      </w:pPr>
    </w:p>
    <w:p w14:paraId="5FEFF945" w14:textId="112990BF" w:rsidR="00A60FB2" w:rsidRDefault="00000000">
      <w:pPr>
        <w:spacing w:line="480" w:lineRule="auto"/>
        <w:rPr>
          <w:ins w:id="464" w:author="Vera Weisbecker" w:date="2024-04-23T12:46:00Z"/>
        </w:rPr>
      </w:pPr>
      <w:del w:id="465" w:author="Vera Weisbecker" w:date="2024-04-23T12:46:00Z">
        <w:r>
          <w:delText>Modularity and integration</w:delText>
        </w:r>
      </w:del>
      <w:ins w:id="466" w:author="Vera Weisbecker" w:date="2024-04-23T12:46:00Z">
        <w:r w:rsidR="00991B8A">
          <w:rPr>
            <w:b/>
            <w:bCs/>
          </w:rPr>
          <w:t>Table 2 here</w:t>
        </w:r>
      </w:ins>
    </w:p>
    <w:p w14:paraId="143ABEB6" w14:textId="77777777" w:rsidR="00A60FB2" w:rsidRDefault="00A60FB2">
      <w:pPr>
        <w:spacing w:line="480" w:lineRule="auto"/>
      </w:pPr>
    </w:p>
    <w:p w14:paraId="6ED36C3F" w14:textId="709D4D2F" w:rsidR="00A60FB2" w:rsidRDefault="00A60FB2">
      <w:pPr>
        <w:spacing w:line="480" w:lineRule="auto"/>
        <w:ind w:firstLine="720"/>
        <w:rPr>
          <w:ins w:id="467" w:author="Vera Weisbecker" w:date="2024-04-23T12:46:00Z"/>
        </w:rPr>
      </w:pPr>
      <w:r>
        <w:t xml:space="preserve">As expected, the full dataset had higher levels of integration (high PLS correlation coefficient) and lower modularity (CR coefficient closer to 1) than the shape residual dataset (Fig. </w:t>
      </w:r>
      <w:del w:id="468" w:author="Vera Weisbecker" w:date="2024-04-23T12:46:00Z">
        <w:r w:rsidR="00000000">
          <w:delText>3). This confirms that size variation relates to an integrated response of modules across the whole cranium.</w:delText>
        </w:r>
      </w:del>
      <w:ins w:id="469" w:author="Vera Weisbecker" w:date="2024-04-23T12:46:00Z">
        <w:r>
          <w:t xml:space="preserve">4) because it contains the co-variation of shape with size. </w:t>
        </w:r>
        <w:r w:rsidR="002F6845">
          <w:t xml:space="preserve">However, </w:t>
        </w:r>
        <w:r w:rsidR="003127EA">
          <w:t>despite the clear drop invalue, the</w:t>
        </w:r>
        <w:r w:rsidR="002F6845">
          <w:t xml:space="preserve"> strength between the full and residual dataset was just outside the significance cut-off (</w:t>
        </w:r>
        <w:r w:rsidR="002F6845" w:rsidRPr="003127EA">
          <w:rPr>
            <w:i/>
            <w:iCs/>
          </w:rPr>
          <w:t>p</w:t>
        </w:r>
        <w:r w:rsidR="002F6845">
          <w:t>= 0.0</w:t>
        </w:r>
        <w:r w:rsidR="004612A3">
          <w:t>66; effect size of 1.83</w:t>
        </w:r>
        <w:r w:rsidR="002F6845">
          <w:t>).</w:t>
        </w:r>
      </w:ins>
      <w:r w:rsidR="002F6845">
        <w:t xml:space="preserve"> </w:t>
      </w:r>
      <w:r w:rsidRPr="002F6845">
        <w:t>As</w:t>
      </w:r>
      <w:r>
        <w:t xml:space="preserve"> we also predicted, size-independent patterns of shape evolution exist in parallel with </w:t>
      </w:r>
      <w:del w:id="470" w:author="Vera Weisbecker" w:date="2024-04-23T12:46:00Z">
        <w:r w:rsidR="00000000">
          <w:delText>the size</w:delText>
        </w:r>
      </w:del>
      <w:ins w:id="471" w:author="Vera Weisbecker" w:date="2024-04-23T12:46:00Z">
        <w:r>
          <w:t>allometric</w:t>
        </w:r>
      </w:ins>
      <w:r>
        <w:t xml:space="preserve"> variation</w:t>
      </w:r>
      <w:ins w:id="472" w:author="Vera Weisbecker" w:date="2024-04-23T12:46:00Z">
        <w:r>
          <w:t xml:space="preserve"> of shape</w:t>
        </w:r>
      </w:ins>
      <w:r>
        <w:t xml:space="preserve">, with greater independence of the cranial modules suggested by the lower r-PLS and </w:t>
      </w:r>
      <w:ins w:id="473" w:author="Vera Weisbecker" w:date="2024-04-23T12:46:00Z">
        <w:r>
          <w:t xml:space="preserve">higher </w:t>
        </w:r>
      </w:ins>
      <w:r>
        <w:t xml:space="preserve">CR coefficients of the shape residual dataset. </w:t>
      </w:r>
      <w:bookmarkStart w:id="474" w:name="_Hlk160634476"/>
      <w:del w:id="475" w:author="Vera Weisbecker" w:date="2024-04-23T12:46:00Z">
        <w:r w:rsidR="00000000">
          <w:delText>However, our Mantel tests of module PC score matrices did not confirm our expectation that the rostrum and vault module PCAs had higher correlations with each other than with others: rostrum and vault correlations in the full shape dataset had smaller r statistics (r=0.76) than that between the rostrum and the adjacent orbital region (0.81</w:delText>
        </w:r>
        <w:r w:rsidR="006013D4">
          <w:delText>; Table 1</w:delText>
        </w:r>
        <w:r w:rsidR="00000000">
          <w:delText>). The r statistics for the full shape dataset were all above 0.51 (Table 1, upper triangle), indicating medium-to-strong positive shape variation relationships between all modules. The molar module consistently had the lowest r statistics (r = 0.51-0.63) indicating that it is the most independent from the other modules. However, this could also be because this module has the fewest landmarks (n = 19). Results from the residual shape dataset gave similar ratios of r statistics between modules, indicating that</w:delText>
        </w:r>
      </w:del>
    </w:p>
    <w:p w14:paraId="3FEC903E" w14:textId="77777777" w:rsidR="00A60FB2" w:rsidRDefault="00A60FB2">
      <w:pPr>
        <w:spacing w:line="480" w:lineRule="auto"/>
        <w:rPr>
          <w:ins w:id="476" w:author="Vera Weisbecker" w:date="2024-04-23T12:46:00Z"/>
        </w:rPr>
      </w:pPr>
    </w:p>
    <w:p w14:paraId="21C3CAEB" w14:textId="480B6940" w:rsidR="00A60FB2" w:rsidRPr="00991B8A" w:rsidRDefault="00991B8A" w:rsidP="00991B8A">
      <w:pPr>
        <w:rPr>
          <w:ins w:id="477" w:author="Vera Weisbecker" w:date="2024-04-23T12:46:00Z"/>
          <w:b/>
          <w:bCs/>
        </w:rPr>
      </w:pPr>
      <w:ins w:id="478" w:author="Vera Weisbecker" w:date="2024-04-23T12:46:00Z">
        <w:r>
          <w:rPr>
            <w:b/>
            <w:bCs/>
          </w:rPr>
          <w:t>Figure 4 here</w:t>
        </w:r>
      </w:ins>
    </w:p>
    <w:p w14:paraId="6F4C5A8F" w14:textId="77777777" w:rsidR="00A60FB2" w:rsidRDefault="00A60FB2">
      <w:pPr>
        <w:spacing w:line="480" w:lineRule="auto"/>
        <w:rPr>
          <w:ins w:id="479" w:author="Vera Weisbecker" w:date="2024-04-23T12:46:00Z"/>
        </w:rPr>
      </w:pPr>
    </w:p>
    <w:p w14:paraId="5F3B11D7" w14:textId="6A4DB5B2" w:rsidR="00A60FB2" w:rsidRDefault="00A60FB2">
      <w:pPr>
        <w:spacing w:line="480" w:lineRule="auto"/>
      </w:pPr>
      <w:ins w:id="480" w:author="Vera Weisbecker" w:date="2024-04-23T12:46:00Z">
        <w:r>
          <w:t>Assessment of</w:t>
        </w:r>
      </w:ins>
      <w:r>
        <w:t xml:space="preserve"> pairwise </w:t>
      </w:r>
      <w:del w:id="481" w:author="Vera Weisbecker" w:date="2024-04-23T12:46:00Z">
        <w:r w:rsidR="00000000">
          <w:delText xml:space="preserve">patterns of </w:delText>
        </w:r>
      </w:del>
      <w:r>
        <w:t xml:space="preserve">integration between modules </w:t>
      </w:r>
      <w:del w:id="482" w:author="Vera Weisbecker" w:date="2024-04-23T12:46:00Z">
        <w:r w:rsidR="00000000">
          <w:delText>do not change when allometry is removed. As expected, the absolute values decreased relative to the full shape dataset (Table 1, lower triangle), which reflects an overall decrease in shape variation when one of the major variation determinants – allometry – is removed. However, intriguingly, the correlation between residual PCAs of the vault and the rostrum is substantially higher (0.7) compared to all the other correlations (0.37 – 0.65).</w:delText>
        </w:r>
      </w:del>
      <w:ins w:id="483" w:author="Vera Weisbecker" w:date="2024-04-23T12:46:00Z">
        <w:r>
          <w:t xml:space="preserve">revealed that integration between the rostrum and the cranial vault was the highest among all module pairs (Table </w:t>
        </w:r>
        <w:r w:rsidR="00A56C23">
          <w:t>3</w:t>
        </w:r>
        <w:r>
          <w:t xml:space="preserve">, lower triangle). Unlike the allometry analyses, this is consistent with the allometric pattern on concomitant rostral elongation with relative reduction of the vault (refer to Fig. 3). Furthermore, the orbital region has high integration values relative to both rostrum and vault, consistent with our prediction that orbital size might also play a role in the evolution of allometric variation. Strong co-variation between rostrum and basicranium is notable and was not part of our predictions. </w:t>
        </w:r>
      </w:ins>
    </w:p>
    <w:p w14:paraId="424051C5" w14:textId="77777777" w:rsidR="008922AE" w:rsidRDefault="008922AE">
      <w:pPr>
        <w:spacing w:line="480" w:lineRule="auto"/>
        <w:rPr>
          <w:del w:id="484" w:author="Vera Weisbecker" w:date="2024-04-23T12:46:00Z"/>
        </w:rPr>
      </w:pPr>
    </w:p>
    <w:p w14:paraId="187554E7" w14:textId="77777777" w:rsidR="008922AE" w:rsidRDefault="00000000">
      <w:pPr>
        <w:spacing w:line="480" w:lineRule="auto"/>
        <w:rPr>
          <w:del w:id="485" w:author="Vera Weisbecker" w:date="2024-04-23T12:46:00Z"/>
        </w:rPr>
      </w:pPr>
      <w:del w:id="486" w:author="Vera Weisbecker" w:date="2024-04-23T12:46:00Z">
        <w:r>
          <w:delText>Consistent with the overall high integration we found in both the full and size-free datasets, the test of global integration revealed a regression slope below -1.0 (B</w:delText>
        </w:r>
        <w:r>
          <w:rPr>
            <w:vertAlign w:val="subscript"/>
          </w:rPr>
          <w:delText>eval_full</w:delText>
        </w:r>
        <w:r>
          <w:delText xml:space="preserve"> = -1.64; B</w:delText>
        </w:r>
        <w:r>
          <w:rPr>
            <w:vertAlign w:val="subscript"/>
          </w:rPr>
          <w:delText>eval_residual</w:delText>
        </w:r>
        <w:r>
          <w:delText xml:space="preserve"> = -1.55; </w:delText>
        </w:r>
        <w:r w:rsidR="004F10FC">
          <w:delText xml:space="preserve">Appendix </w:delText>
        </w:r>
        <w:r>
          <w:delText xml:space="preserve">2), which indicates global integration across all cranial modules  in both datasets. This means integration or a high degree of covariation among all modules might obscure any potential modular structure . </w:delText>
        </w:r>
      </w:del>
    </w:p>
    <w:p w14:paraId="6846D791" w14:textId="77777777" w:rsidR="008922AE" w:rsidRDefault="008922AE">
      <w:pPr>
        <w:spacing w:line="480" w:lineRule="auto"/>
        <w:ind w:firstLine="720"/>
        <w:rPr>
          <w:del w:id="487" w:author="Vera Weisbecker" w:date="2024-04-23T12:46:00Z"/>
        </w:rPr>
      </w:pPr>
    </w:p>
    <w:p w14:paraId="00C8B19E" w14:textId="77777777" w:rsidR="007107EF" w:rsidRDefault="007107EF">
      <w:pPr>
        <w:spacing w:line="480" w:lineRule="auto"/>
        <w:ind w:firstLine="720"/>
        <w:rPr>
          <w:del w:id="488" w:author="Vera Weisbecker" w:date="2024-04-23T12:46:00Z"/>
        </w:rPr>
      </w:pPr>
    </w:p>
    <w:p w14:paraId="2E52A901" w14:textId="77777777" w:rsidR="007107EF" w:rsidRDefault="007107EF">
      <w:pPr>
        <w:spacing w:line="480" w:lineRule="auto"/>
        <w:ind w:firstLine="720"/>
        <w:rPr>
          <w:del w:id="489" w:author="Vera Weisbecker" w:date="2024-04-23T12:46:00Z"/>
        </w:rPr>
      </w:pPr>
    </w:p>
    <w:p w14:paraId="342A6475" w14:textId="77777777" w:rsidR="008922AE" w:rsidRDefault="00000000">
      <w:pPr>
        <w:pStyle w:val="Heading3"/>
        <w:numPr>
          <w:ilvl w:val="2"/>
          <w:numId w:val="3"/>
        </w:numPr>
        <w:spacing w:line="480" w:lineRule="auto"/>
        <w:rPr>
          <w:del w:id="490" w:author="Vera Weisbecker" w:date="2024-04-23T12:46:00Z"/>
        </w:rPr>
      </w:pPr>
      <w:del w:id="491" w:author="Vera Weisbecker" w:date="2024-04-23T12:46:00Z">
        <w:r>
          <w:delText>Phylo-morphological distance</w:delText>
        </w:r>
      </w:del>
    </w:p>
    <w:p w14:paraId="14DE64AA" w14:textId="77777777" w:rsidR="00A60FB2" w:rsidRDefault="00A60FB2">
      <w:pPr>
        <w:spacing w:line="480" w:lineRule="auto"/>
        <w:rPr>
          <w:moveFrom w:id="492" w:author="Vera Weisbecker" w:date="2024-04-23T12:46:00Z"/>
        </w:rPr>
      </w:pPr>
      <w:moveFromRangeStart w:id="493" w:author="Vera Weisbecker" w:date="2024-04-23T12:46:00Z" w:name="move164768813"/>
      <w:moveFrom w:id="494" w:author="Vera Weisbecker" w:date="2024-04-23T12:46:00Z">
        <w:r>
          <w:t xml:space="preserve">Our phylo-morphological distance plots (Fig. </w:t>
        </w:r>
      </w:moveFrom>
      <w:moveFromRangeEnd w:id="493"/>
      <w:del w:id="495" w:author="Vera Weisbecker" w:date="2024-04-23T12:46:00Z">
        <w:r w:rsidR="001151D6">
          <w:delText>4</w:delText>
        </w:r>
        <w:r w:rsidR="00000000">
          <w:delText xml:space="preserve">) asked whether the relationship between phylogenetic distance and morphological distances (i.e. Procrustes distances between the mean shapes of a species pair) increases with increasing phylogenetic distance because, as integration patterns change over time, shape covariation patterns diverge </w:delText>
        </w:r>
      </w:del>
      <w:moveFromRangeStart w:id="496" w:author="Vera Weisbecker" w:date="2024-04-23T12:46:00Z" w:name="move164768814"/>
      <w:moveFrom w:id="497" w:author="Vera Weisbecker" w:date="2024-04-23T12:46:00Z">
        <w:r>
          <w:t xml:space="preserve">. As expected, all of the points closest to the origin (i.e. low phylogenetic </w:t>
        </w:r>
        <w:r>
          <w:rPr>
            <w:i/>
          </w:rPr>
          <w:t xml:space="preserve">and </w:t>
        </w:r>
        <w:r>
          <w:t xml:space="preserve">low morphological distances) are within-genus pairs. In the full shape dataset, maxima in morphological distances tend to increase with phylogenetic distance until reaching an </w:t>
        </w:r>
      </w:moveFrom>
      <w:moveFromRangeEnd w:id="496"/>
      <w:del w:id="498" w:author="Vera Weisbecker" w:date="2024-04-23T12:46:00Z">
        <w:r w:rsidR="00000000">
          <w:delText xml:space="preserve">apparent asymptote around 4.2 Ma since the last common ancestor. </w:delText>
        </w:r>
      </w:del>
      <w:moveFromRangeStart w:id="499" w:author="Vera Weisbecker" w:date="2024-04-23T12:46:00Z" w:name="move164768815"/>
      <w:moveFrom w:id="500" w:author="Vera Weisbecker" w:date="2024-04-23T12:46:00Z">
        <w:r>
          <w:t xml:space="preserve">However, the highest divergence values involve distances of all species with the two large-bodied frugivores: </w:t>
        </w:r>
        <w:r>
          <w:rPr>
            <w:i/>
          </w:rPr>
          <w:t>U. caudimaculatus</w:t>
        </w:r>
        <w:r>
          <w:t xml:space="preserve"> and the black-footed tree rat </w:t>
        </w:r>
        <w:r>
          <w:rPr>
            <w:i/>
          </w:rPr>
          <w:t>Mesembriomys gouldii</w:t>
        </w:r>
        <w:r>
          <w:t xml:space="preserve"> (Fig. </w:t>
        </w:r>
      </w:moveFrom>
      <w:moveFromRangeEnd w:id="499"/>
      <w:del w:id="501" w:author="Vera Weisbecker" w:date="2024-04-23T12:46:00Z">
        <w:r w:rsidR="00000000">
          <w:delText xml:space="preserve">4a). If these are ignored, then the dataset’s maximum morphological distance appears earlier, around 2 Ma. Furthermore, all pairs involving </w:delText>
        </w:r>
        <w:r w:rsidR="00000000">
          <w:rPr>
            <w:i/>
          </w:rPr>
          <w:delText>Rattus</w:delText>
        </w:r>
        <w:r w:rsidR="00000000">
          <w:delText>, the most recent radiation of native rodents,</w:delText>
        </w:r>
        <w:r w:rsidR="00000000">
          <w:rPr>
            <w:i/>
          </w:rPr>
          <w:delText xml:space="preserve"> </w:delText>
        </w:r>
        <w:r w:rsidR="00000000">
          <w:delText xml:space="preserve">fall below the maximum morphological distance reached around 2 Ma by pairwise comparisons of older endemics (Fig. </w:delText>
        </w:r>
        <w:r w:rsidR="001151D6">
          <w:delText>4</w:delText>
        </w:r>
        <w:r w:rsidR="00000000">
          <w:delText xml:space="preserve">a); in other words, shape distances between </w:delText>
        </w:r>
        <w:r w:rsidR="00000000">
          <w:rPr>
            <w:i/>
            <w:iCs/>
          </w:rPr>
          <w:delText>Rattus</w:delText>
        </w:r>
        <w:r w:rsidR="00000000">
          <w:delText xml:space="preserve"> and other Australian murids, which have divergence dates of around 10 million years, fall well within the range of morphological distances within murids. However, as noted in the methods, these results are subject to pseudoreplication because they include all possible pairwise combinations, such that each of the 37 species accounts for 36 data points. </w:delText>
        </w:r>
      </w:del>
      <w:moveFromRangeStart w:id="502" w:author="Vera Weisbecker" w:date="2024-04-23T12:46:00Z" w:name="move164768816"/>
      <w:moveFrom w:id="503" w:author="Vera Weisbecker" w:date="2024-04-23T12:46:00Z">
        <w:r>
          <w:t>This can be seen in the vertical clustering, which represent pairwise comparisons between one species and other species with the same divergence time.</w:t>
        </w:r>
      </w:moveFrom>
    </w:p>
    <w:p w14:paraId="6BA672D7" w14:textId="77777777" w:rsidR="00A60FB2" w:rsidRDefault="00A60FB2">
      <w:pPr>
        <w:spacing w:line="480" w:lineRule="auto"/>
        <w:ind w:firstLine="720"/>
        <w:rPr>
          <w:moveFrom w:id="504" w:author="Vera Weisbecker" w:date="2024-04-23T12:46:00Z"/>
        </w:rPr>
      </w:pPr>
      <w:moveFromRangeStart w:id="505" w:author="Vera Weisbecker" w:date="2024-04-23T12:46:00Z" w:name="move164768817"/>
      <w:moveFromRangeEnd w:id="502"/>
      <w:moveFrom w:id="506" w:author="Vera Weisbecker" w:date="2024-04-23T12:46:00Z">
        <w:r>
          <w:t xml:space="preserve">The ‘allometry-free’ shape residual pairwise comparisons were similar to the full shape dataset, with overall lower morphological distances as expected from removing allometric shape variation. The removal of allometric differences between species also has a marked effect on the spread of morphological distances at each divergence. Most conspicuously, removing allometry substantially reduces morphological distances between the large-bodied frugivores relative to other ecological specialists, so that the greatest distances between species </w:t>
        </w:r>
      </w:moveFrom>
      <w:moveFromRangeEnd w:id="505"/>
      <w:del w:id="507" w:author="Vera Weisbecker" w:date="2024-04-23T12:46:00Z">
        <w:r w:rsidR="00000000">
          <w:delText xml:space="preserve">is now at the time of divergence between the two semiaquatic, carnivorous species at 5.7 Ma (Fig. </w:delText>
        </w:r>
        <w:r w:rsidR="001151D6">
          <w:delText>4</w:delText>
        </w:r>
        <w:r w:rsidR="00000000">
          <w:delText>b). If the semiaquatic species are ignored, the remaining dataset’s</w:delText>
        </w:r>
      </w:del>
      <w:moveFromRangeStart w:id="508" w:author="Vera Weisbecker" w:date="2024-04-23T12:46:00Z" w:name="move164768818"/>
      <w:moveFrom w:id="509" w:author="Vera Weisbecker" w:date="2024-04-23T12:46:00Z">
        <w:r w:rsidR="00B554D4">
          <w:t xml:space="preserve"> </w:t>
        </w:r>
        <w:r>
          <w:t xml:space="preserve">maximum distances appear around 3.1 Ma, or pairwise comparisons between hopping </w:t>
        </w:r>
        <w:r>
          <w:rPr>
            <w:i/>
          </w:rPr>
          <w:t>Notomys</w:t>
        </w:r>
        <w:r>
          <w:t xml:space="preserve"> species and close relatives in </w:t>
        </w:r>
        <w:r>
          <w:rPr>
            <w:i/>
            <w:iCs/>
          </w:rPr>
          <w:t>Pseudomys</w:t>
        </w:r>
        <w:r>
          <w:t xml:space="preserve">. Both plots show the greatest morphological divergences occurring within the old endemic species, not between more-distantly related species involving </w:t>
        </w:r>
        <w:r>
          <w:rPr>
            <w:i/>
          </w:rPr>
          <w:t>Rattus</w:t>
        </w:r>
        <w:r>
          <w:t xml:space="preserve"> or </w:t>
        </w:r>
        <w:r>
          <w:rPr>
            <w:i/>
          </w:rPr>
          <w:t>Mus</w:t>
        </w:r>
        <w:r>
          <w:t xml:space="preserve">. </w:t>
        </w:r>
      </w:moveFrom>
    </w:p>
    <w:moveFromRangeEnd w:id="508"/>
    <w:p w14:paraId="7828428A" w14:textId="6B908BFA" w:rsidR="0029234A" w:rsidRDefault="00A60FB2">
      <w:pPr>
        <w:spacing w:line="480" w:lineRule="auto"/>
        <w:ind w:firstLine="720"/>
        <w:rPr>
          <w:ins w:id="510" w:author="Vera Weisbecker" w:date="2024-04-23T12:46:00Z"/>
        </w:rPr>
      </w:pPr>
      <w:ins w:id="511" w:author="Vera Weisbecker" w:date="2024-04-23T12:46:00Z">
        <w:r>
          <w:t xml:space="preserve">Removal of size resulted in several changes in r-pls values (Table </w:t>
        </w:r>
        <w:r w:rsidR="00A56C23">
          <w:t>3</w:t>
        </w:r>
        <w:r>
          <w:t xml:space="preserve">, upper triangle), but not all of these related to reduced integration and only some were detected as significant differences in integration strength (Table </w:t>
        </w:r>
        <w:r w:rsidR="00A56C23">
          <w:t>4</w:t>
        </w:r>
        <w:r>
          <w:t xml:space="preserve">). All instances of significant integration strength differences relate to the vault with all other modules. The greatest difference in effect size reflects a dramatic drop in integration between the vault and the rostrum, followed by a more moderate drop in r-PLS value between vault and orbits and vault and molars. Intriguingly, an </w:t>
        </w:r>
        <w:r>
          <w:rPr>
            <w:i/>
            <w:iCs/>
          </w:rPr>
          <w:t xml:space="preserve">increase </w:t>
        </w:r>
        <w:r>
          <w:t>in integration between vault and basicranium is also detected as a significant change in integration strength, while a very large drop in R-pls value between rostrum and basicranium is just outside the significance cut-off (</w:t>
        </w:r>
        <w:r>
          <w:rPr>
            <w:i/>
            <w:iCs/>
          </w:rPr>
          <w:t>p=</w:t>
        </w:r>
        <w:r>
          <w:t>0.06).</w:t>
        </w:r>
      </w:ins>
    </w:p>
    <w:p w14:paraId="3B8D9561" w14:textId="77777777" w:rsidR="00A60FB2" w:rsidRDefault="0029234A" w:rsidP="0029234A">
      <w:pPr>
        <w:rPr>
          <w:ins w:id="512" w:author="Vera Weisbecker" w:date="2024-04-23T12:46:00Z"/>
        </w:rPr>
      </w:pPr>
      <w:ins w:id="513" w:author="Vera Weisbecker" w:date="2024-04-23T12:46:00Z">
        <w:r>
          <w:br w:type="page"/>
        </w:r>
      </w:ins>
    </w:p>
    <w:p w14:paraId="03FD5EA4" w14:textId="1DED9732" w:rsidR="00A60FB2" w:rsidRDefault="00991B8A">
      <w:pPr>
        <w:rPr>
          <w:ins w:id="514" w:author="Vera Weisbecker" w:date="2024-04-23T12:46:00Z"/>
          <w:b/>
          <w:bCs/>
        </w:rPr>
      </w:pPr>
      <w:ins w:id="515" w:author="Vera Weisbecker" w:date="2024-04-23T12:46:00Z">
        <w:r>
          <w:rPr>
            <w:b/>
            <w:bCs/>
          </w:rPr>
          <w:t>Tables 3 &amp; 4 here</w:t>
        </w:r>
      </w:ins>
    </w:p>
    <w:p w14:paraId="2A245AC6" w14:textId="77777777" w:rsidR="00162E2C" w:rsidRDefault="00162E2C">
      <w:pPr>
        <w:spacing w:line="480" w:lineRule="auto"/>
        <w:ind w:firstLine="720"/>
        <w:rPr>
          <w:ins w:id="516" w:author="Vera Weisbecker" w:date="2024-04-23T12:46:00Z"/>
        </w:rPr>
      </w:pPr>
    </w:p>
    <w:p w14:paraId="4FBB2350" w14:textId="77777777" w:rsidR="00A60FB2" w:rsidRDefault="00A60FB2">
      <w:pPr>
        <w:spacing w:line="480" w:lineRule="auto"/>
        <w:ind w:firstLine="720"/>
        <w:rPr>
          <w:ins w:id="517" w:author="Vera Weisbecker" w:date="2024-04-23T12:46:00Z"/>
        </w:rPr>
      </w:pPr>
      <w:ins w:id="518" w:author="Vera Weisbecker" w:date="2024-04-23T12:46:00Z">
        <w:r>
          <w:t>In contrast to the mixed changes in integration patterns, modularity among all cranial partitions increase</w:t>
        </w:r>
        <w:r w:rsidR="00EA0B7A">
          <w:t>d</w:t>
        </w:r>
        <w:r>
          <w:t xml:space="preserve"> after the removal of size (Table </w:t>
        </w:r>
        <w:r w:rsidR="00A56C23">
          <w:t>5</w:t>
        </w:r>
        <w:r>
          <w:t xml:space="preserve">, with no apparent difference as to how much integration levels change or whether there is a significant change in integration strength after size removal. This is also reflected in our Mantel tests comparison of distance matrices between species according to their PCA scores (Table </w:t>
        </w:r>
        <w:r w:rsidR="00A56C23">
          <w:t>6</w:t>
        </w:r>
        <w:r>
          <w:t xml:space="preserve">); while remaining nearly all significant (meaning that the distribution of species in PC morphospaces remains more similar than expected at random), all partition comparisons had lower Mantel r statistics after the removal of size, with exception of the rostrum/molar comparison which remained nearly unchanged in both the CR-based modularity assessment (Table </w:t>
        </w:r>
        <w:r w:rsidR="00A56C23">
          <w:t xml:space="preserve">5) </w:t>
        </w:r>
        <w:r>
          <w:t xml:space="preserve">and the Mantel tests (Table </w:t>
        </w:r>
        <w:r w:rsidR="00A56C23">
          <w:t>6</w:t>
        </w:r>
        <w:r>
          <w:t xml:space="preserve">). </w:t>
        </w:r>
      </w:ins>
    </w:p>
    <w:p w14:paraId="5946958B" w14:textId="77777777" w:rsidR="00162E2C" w:rsidRDefault="00162E2C">
      <w:pPr>
        <w:spacing w:line="480" w:lineRule="auto"/>
        <w:ind w:firstLine="720"/>
        <w:rPr>
          <w:ins w:id="519" w:author="Vera Weisbecker" w:date="2024-04-23T12:46:00Z"/>
        </w:rPr>
      </w:pPr>
    </w:p>
    <w:bookmarkEnd w:id="474"/>
    <w:p w14:paraId="55836033" w14:textId="0D19AA50" w:rsidR="00A60FB2" w:rsidRPr="00991B8A" w:rsidRDefault="00991B8A">
      <w:pPr>
        <w:rPr>
          <w:ins w:id="520" w:author="Vera Weisbecker" w:date="2024-04-23T12:46:00Z"/>
          <w:rFonts w:ascii="Calibri" w:hAnsi="Calibri" w:cs="Calibri"/>
          <w:b/>
          <w:bCs/>
          <w:sz w:val="22"/>
          <w:szCs w:val="22"/>
        </w:rPr>
      </w:pPr>
      <w:ins w:id="521" w:author="Vera Weisbecker" w:date="2024-04-23T12:46:00Z">
        <w:r w:rsidRPr="00991B8A">
          <w:rPr>
            <w:b/>
            <w:bCs/>
          </w:rPr>
          <w:t>Tables 5&amp;6 here</w:t>
        </w:r>
      </w:ins>
    </w:p>
    <w:p w14:paraId="2C0E5F7E" w14:textId="77777777" w:rsidR="00A60FB2" w:rsidRDefault="00A60FB2">
      <w:pPr>
        <w:pageBreakBefore/>
        <w:spacing w:line="480" w:lineRule="auto"/>
      </w:pPr>
      <w:bookmarkStart w:id="522" w:name="_heading=h.44sinio"/>
      <w:bookmarkEnd w:id="522"/>
      <w:r>
        <w:rPr>
          <w:b/>
          <w:bCs/>
        </w:rPr>
        <w:t>Discussion</w:t>
      </w:r>
    </w:p>
    <w:p w14:paraId="2356E8FD" w14:textId="77777777" w:rsidR="008922AE" w:rsidRDefault="008922AE">
      <w:pPr>
        <w:spacing w:line="480" w:lineRule="auto"/>
        <w:rPr>
          <w:del w:id="523" w:author="Vera Weisbecker" w:date="2024-04-23T12:46:00Z"/>
        </w:rPr>
      </w:pPr>
    </w:p>
    <w:p w14:paraId="366EA054" w14:textId="77777777" w:rsidR="008922AE" w:rsidRDefault="00000000">
      <w:pPr>
        <w:spacing w:line="480" w:lineRule="auto"/>
        <w:rPr>
          <w:del w:id="524" w:author="Vera Weisbecker" w:date="2024-04-23T12:46:00Z"/>
        </w:rPr>
      </w:pPr>
      <w:del w:id="525" w:author="Vera Weisbecker" w:date="2024-04-23T12:46:00Z">
        <w:r>
          <w:delText>In this study, we characterised the evolution of cranial shape beyond allometric patterns in a highly allometric clade of Australian murine rodents</w:delText>
        </w:r>
        <w:r w:rsidR="00B266BB">
          <w:delText xml:space="preserve">. This was to </w:delText>
        </w:r>
        <w:r>
          <w:delText xml:space="preserve">understand the degree to which the facial gracilization that is part of the </w:delText>
        </w:r>
        <w:r w:rsidR="00B266BB">
          <w:delText>cranial evolutionary allometry</w:delText>
        </w:r>
        <w:r>
          <w:delText xml:space="preserve"> persists in the absence of size-related variation. As expected, removal of the allometric pattern indeed removes much of the shape variation of longer faces at larger sizes. However, a substantial part of the ordinated allometry-free shape variation – 18% - reflects differences in relative anterior braincase expansion, which are </w:delText>
        </w:r>
        <w:r w:rsidR="00B266BB">
          <w:delText>expected to be part of a CREA</w:delText>
        </w:r>
        <w:r>
          <w:delText xml:space="preserve"> pattern but here appear independent of allometry. Thus, allometric patterning is not the only cause of shape variation that is commonly attributed to CREA. Removal of allometric effects thus can reveal other relevant patterns of shape variation. In the case of the murine pattern, it is possible that the brain of species with more expanded braincases along PC2 either have brain volumes that are larger than expected for their body mass – essentially reflecting the encephalization of these species  – or have a different distribution of the brain tissue within the braincase  compared to lower-scoring species. This effect serves as a reminder that comparisons of allometric and ‘allometry-free’ datasets can identify how different sources of shape variation interact to produce visible patterns of vertebrate shape diversity, even in clades with strong allometric constraints.</w:delText>
        </w:r>
      </w:del>
    </w:p>
    <w:p w14:paraId="4D098198" w14:textId="77777777" w:rsidR="008922AE" w:rsidRDefault="008922AE">
      <w:pPr>
        <w:spacing w:line="480" w:lineRule="auto"/>
        <w:rPr>
          <w:del w:id="526" w:author="Vera Weisbecker" w:date="2024-04-23T12:46:00Z"/>
        </w:rPr>
      </w:pPr>
    </w:p>
    <w:p w14:paraId="3E722BE1" w14:textId="00BD89AD" w:rsidR="00A60FB2" w:rsidRDefault="00A60FB2">
      <w:pPr>
        <w:spacing w:line="480" w:lineRule="auto"/>
        <w:rPr>
          <w:ins w:id="527" w:author="Vera Weisbecker" w:date="2024-04-23T12:46:00Z"/>
        </w:rPr>
      </w:pPr>
      <w:ins w:id="528" w:author="Vera Weisbecker" w:date="2024-04-23T12:46:00Z">
        <w:r>
          <w:t xml:space="preserve">In this study, we sought to understand the degree to which non-allometric shape variation occurs in the highly allometric clade of Australian </w:t>
        </w:r>
        <w:r w:rsidR="003F35FD">
          <w:t>murine</w:t>
        </w:r>
        <w:r>
          <w:t xml:space="preserve"> rodents and their more </w:t>
        </w:r>
        <w:r w:rsidR="00B554D4">
          <w:t xml:space="preserve">phylogenetically </w:t>
        </w:r>
        <w:r>
          <w:t>remote invasive relatives. The comparison of datasets with and without size-related shape variation confirms that size variation represents just one of several sources of variation, with substantial non-allometric signatures of shape divergence, ordinated variation, integration, and modularity.</w:t>
        </w:r>
      </w:ins>
    </w:p>
    <w:p w14:paraId="3D0A3F0A" w14:textId="6D80B6B4" w:rsidR="00A60FB2" w:rsidRDefault="00A60FB2">
      <w:pPr>
        <w:spacing w:line="480" w:lineRule="auto"/>
        <w:ind w:firstLine="720"/>
        <w:rPr>
          <w:ins w:id="529" w:author="Vera Weisbecker" w:date="2024-04-23T12:46:00Z"/>
        </w:rPr>
      </w:pPr>
      <w:r>
        <w:t>Allometry in mammalian crania</w:t>
      </w:r>
      <w:ins w:id="530" w:author="Vera Weisbecker" w:date="2024-04-23T12:46:00Z">
        <w:r>
          <w:t>, and the associated shape variation as predicted by CREA</w:t>
        </w:r>
      </w:ins>
      <w:r>
        <w:t xml:space="preserve">, has often been attributed to the integration of size with masticatory biomechanics </w:t>
      </w:r>
      <w:r w:rsidR="00520794">
        <w:fldChar w:fldCharType="begin">
          <w:fldData xml:space="preserve">PEVuZE5vdGU+PENpdGU+PEF1dGhvcj5NYXJyb2lnPC9BdXRob3I+PFllYXI+MjAwNTwvWWVhcj48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Y2VzPC9mdWxsLXRpdGxlPjwvcGVyaW9kaWNhbD48cGFnZXM+MjAxODA4NDU8L3BhZ2VzPjx2b2x1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</w:fldData>
        </w:fldChar>
      </w:r>
      <w:r w:rsidR="00D835BE">
        <w:instrText xml:space="preserve"> ADDIN EN.CITE </w:instrText>
      </w:r>
      <w:r w:rsidR="00D835BE">
        <w:fldChar w:fldCharType="begin">
          <w:fldData xml:space="preserve">PEVuZE5vdGU+PENpdGU+PEF1dGhvcj5NYXJyb2lnPC9BdXRob3I+PFllYXI+MjAwNTwvWWVhcj48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Y2VzPC9mdWxsLXRpdGxlPjwvcGVyaW9kaWNhbD48cGFnZXM+MjAxODA4NDU8L3BhZ2VzPjx2b2x1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</w:fldData>
        </w:fldChar>
      </w:r>
      <w:r w:rsidR="00D835BE">
        <w:instrText xml:space="preserve"> ADDIN EN.CITE.DATA </w:instrText>
      </w:r>
      <w:r w:rsidR="00D835BE">
        <w:fldChar w:fldCharType="end"/>
      </w:r>
      <w:r w:rsidR="00520794">
        <w:fldChar w:fldCharType="separate"/>
      </w:r>
      <w:r w:rsidR="00D835BE">
        <w:rPr>
          <w:noProof/>
        </w:rPr>
        <w:t>(Marroig &amp; Cheverud, 2005; Mitchell</w:t>
      </w:r>
      <w:r w:rsidR="00D835BE" w:rsidRPr="00D835BE">
        <w:rPr>
          <w:i/>
          <w:noProof/>
        </w:rPr>
        <w:t xml:space="preserve"> et al.</w:t>
      </w:r>
      <w:r w:rsidR="00D835BE">
        <w:rPr>
          <w:noProof/>
        </w:rPr>
        <w:t>, 2024a; Mitchell</w:t>
      </w:r>
      <w:r w:rsidR="00D835BE" w:rsidRPr="00D835BE">
        <w:rPr>
          <w:i/>
          <w:noProof/>
        </w:rPr>
        <w:t xml:space="preserve"> et al.</w:t>
      </w:r>
      <w:r w:rsidR="00D835BE">
        <w:rPr>
          <w:noProof/>
        </w:rPr>
        <w:t>, 2018; Singleton, 2005; Weisbecker</w:t>
      </w:r>
      <w:r w:rsidR="00D835BE" w:rsidRPr="00D835BE">
        <w:rPr>
          <w:i/>
          <w:noProof/>
        </w:rPr>
        <w:t xml:space="preserve"> et al.</w:t>
      </w:r>
      <w:r w:rsidR="00D835BE">
        <w:rPr>
          <w:noProof/>
        </w:rPr>
        <w:t>, 2019)</w:t>
      </w:r>
      <w:r w:rsidR="00520794">
        <w:fldChar w:fldCharType="end"/>
      </w:r>
      <w:r>
        <w:t>. This is probably particularly true for rodents, where high levels of allometry likely reflect constraints imposed by their highly derived gnawing function</w:t>
      </w:r>
      <w:r w:rsidR="001D446F">
        <w:t xml:space="preserve"> </w:t>
      </w:r>
      <w:r w:rsidR="00520794">
        <w:fldChar w:fldCharType="begin">
          <w:fldData xml:space="preserve">PEVuZE5vdGU+PENpdGU+PEF1dGhvcj5Db3g8L0F1dGhvcj48WWVhcj4yMDEyPC9ZZWFyPjxSZWNO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==
</w:fldData>
        </w:fldChar>
      </w:r>
      <w:r w:rsidR="00D835BE">
        <w:instrText xml:space="preserve"> ADDIN EN.CITE </w:instrText>
      </w:r>
      <w:r w:rsidR="00D835BE">
        <w:fldChar w:fldCharType="begin">
          <w:fldData xml:space="preserve">PEVuZE5vdGU+PENpdGU+PEF1dGhvcj5Db3g8L0F1dGhvcj48WWVhcj4yMDEyPC9ZZWFyPjxSZWNO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==
</w:fldData>
        </w:fldChar>
      </w:r>
      <w:r w:rsidR="00D835BE">
        <w:instrText xml:space="preserve"> ADDIN EN.CITE.DATA </w:instrText>
      </w:r>
      <w:r w:rsidR="00D835BE">
        <w:fldChar w:fldCharType="end"/>
      </w:r>
      <w:r w:rsidR="00520794">
        <w:fldChar w:fldCharType="separate"/>
      </w:r>
      <w:r w:rsidR="00D835BE">
        <w:rPr>
          <w:noProof/>
        </w:rPr>
        <w:t>(Cox</w:t>
      </w:r>
      <w:r w:rsidR="00D835BE" w:rsidRPr="00D835BE">
        <w:rPr>
          <w:i/>
          <w:noProof/>
        </w:rPr>
        <w:t xml:space="preserve"> et al.</w:t>
      </w:r>
      <w:r w:rsidR="00D835BE">
        <w:rPr>
          <w:noProof/>
        </w:rPr>
        <w:t>, 2012; Druzinsky, 2015; Ginot</w:t>
      </w:r>
      <w:r w:rsidR="00D835BE" w:rsidRPr="00D835BE">
        <w:rPr>
          <w:i/>
          <w:noProof/>
        </w:rPr>
        <w:t xml:space="preserve"> et al.</w:t>
      </w:r>
      <w:r w:rsidR="00D835BE">
        <w:rPr>
          <w:noProof/>
        </w:rPr>
        <w:t>, 2018; Lessa &amp; Patton, 1989; Marcy</w:t>
      </w:r>
      <w:r w:rsidR="00D835BE" w:rsidRPr="00D835BE">
        <w:rPr>
          <w:i/>
          <w:noProof/>
        </w:rPr>
        <w:t xml:space="preserve"> et al.</w:t>
      </w:r>
      <w:r w:rsidR="00D835BE">
        <w:rPr>
          <w:noProof/>
        </w:rPr>
        <w:t>, 2020; Marcy</w:t>
      </w:r>
      <w:r w:rsidR="00D835BE" w:rsidRPr="00D835BE">
        <w:rPr>
          <w:i/>
          <w:noProof/>
        </w:rPr>
        <w:t xml:space="preserve"> et al.</w:t>
      </w:r>
      <w:r w:rsidR="00D835BE">
        <w:rPr>
          <w:noProof/>
        </w:rPr>
        <w:t>, 2016)</w:t>
      </w:r>
      <w:r w:rsidR="00520794">
        <w:fldChar w:fldCharType="end"/>
      </w:r>
      <w:r>
        <w:t xml:space="preserve">. </w:t>
      </w:r>
      <w:ins w:id="531" w:author="Vera Weisbecker" w:date="2024-04-23T12:46:00Z">
        <w:r>
          <w:t xml:space="preserve">The greater likelihood of an Ornstein-Uhlenbeck (OU) pattern of limited diversification around a local optimum </w:t>
        </w:r>
      </w:ins>
      <w:r w:rsidR="00520794">
        <w:fldChar w:fldCharType="begin"/>
      </w:r>
      <w:r w:rsidR="00D835BE">
        <w:instrText xml:space="preserve"> ADDIN EN.CITE &lt;EndNote&gt;&lt;Cite&gt;&lt;Author&gt;Harmon&lt;/Author&gt;&lt;Year&gt;2010&lt;/Year&gt;&lt;RecNum&gt;55&lt;/RecNum&gt;&lt;DisplayText&gt;(Harmon&lt;style face="italic"&gt; et al.&lt;/style&gt;, 2010)&lt;/DisplayText&gt;&lt;record&gt;&lt;rec-number&gt;55&lt;/rec-number&gt;&lt;foreign-keys&gt;&lt;key app="EN" db-id="p9vfsf2vj2tvwjevww9pzwfazxfv5txvw5ap" timestamp="1709692331"&gt;55&lt;/key&gt;&lt;/foreign-keys&gt;&lt;ref-type name="Journal Article"&gt;17&lt;/ref-type&gt;&lt;contributors&gt;&lt;authors&gt;&lt;author&gt;Harmon, L. J.&lt;/author&gt;&lt;author&gt;Losos, J. B.&lt;/author&gt;&lt;author&gt;Davies, T. J.&lt;/author&gt;&lt;author&gt;Gillespie, R. G.&lt;/author&gt;&lt;author&gt;Gittleman, J. L.&lt;/author&gt;&lt;author&gt;Jennings, W. B.&lt;/author&gt;&lt;author&gt;Kozak, K. H.&lt;/author&gt;&lt;author&gt;McPeek, M. A.&lt;/author&gt;&lt;author&gt;Moreno-Roark, F.&lt;/author&gt;&lt;author&gt;Near, T. J.&lt;/author&gt;&lt;author&gt;Purvis, A.&lt;/author&gt;&lt;author&gt;Ricklefs, R. E.&lt;/author&gt;&lt;author&gt;Schluter, D.&lt;/author&gt;&lt;author&gt;Schulte II, J. A.&lt;/author&gt;&lt;author&gt;Seehausen, O.&lt;/author&gt;&lt;author&gt;Sidlauskas, B. L.&lt;/author&gt;&lt;author&gt;Torres-Carvajal, O.&lt;/author&gt;&lt;author&gt;Weir, J. T.&lt;/author&gt;&lt;author&gt;Mooers, A. Ø.&lt;/author&gt;&lt;/authors&gt;&lt;/contributors&gt;&lt;titles&gt;&lt;title&gt;Early bursts of body size and shape evolution are rare in comparative data&lt;/title&gt;&lt;secondary-title&gt;Evolution&lt;/secondary-title&gt;&lt;/titles&gt;&lt;periodical&gt;&lt;full-title&gt;Evolution&lt;/full-title&gt;&lt;/periodical&gt;&lt;pages&gt;2385-2396&lt;/pages&gt;&lt;volume&gt;64&lt;/volume&gt;&lt;number&gt;8&lt;/number&gt;&lt;dates&gt;&lt;year&gt;2010&lt;/year&gt;&lt;/dates&gt;&lt;isbn&gt;0014-3820&lt;/isbn&gt;&lt;urls&gt;&lt;related-urls&gt;&lt;url&gt;https://onlinelibrary.wiley.com/doi/abs/10.1111/j.1558-5646.2010.01025.x&lt;/url&gt;&lt;/related-urls&gt;&lt;/urls&gt;&lt;electronic-resource-num&gt;https://doi.org/10.1111/j.1558-5646.2010.01025.x&lt;/electronic-resource-num&gt;&lt;/record&gt;&lt;/Cite&gt;&lt;/EndNote&gt;</w:instrText>
      </w:r>
      <w:r w:rsidR="00520794">
        <w:fldChar w:fldCharType="separate"/>
      </w:r>
      <w:r w:rsidR="00D835BE">
        <w:rPr>
          <w:noProof/>
        </w:rPr>
        <w:t>(Harmon</w:t>
      </w:r>
      <w:r w:rsidR="00D835BE" w:rsidRPr="00D835BE">
        <w:rPr>
          <w:i/>
          <w:noProof/>
        </w:rPr>
        <w:t xml:space="preserve"> et al.</w:t>
      </w:r>
      <w:r w:rsidR="00D835BE">
        <w:rPr>
          <w:noProof/>
        </w:rPr>
        <w:t>, 2010)</w:t>
      </w:r>
      <w:r w:rsidR="00520794">
        <w:fldChar w:fldCharType="end"/>
      </w:r>
      <w:ins w:id="532" w:author="Vera Weisbecker" w:date="2024-04-23T12:46:00Z">
        <w:r>
          <w:t xml:space="preserve"> reinforces this impression, particularly because size itself most likely evolves according to BM. </w:t>
        </w:r>
      </w:ins>
      <w:r>
        <w:t xml:space="preserve">However, the </w:t>
      </w:r>
      <w:del w:id="533" w:author="Vera Weisbecker" w:date="2024-04-23T12:46:00Z">
        <w:r w:rsidR="00000000">
          <w:delText>residual shape space</w:delText>
        </w:r>
      </w:del>
      <w:ins w:id="534" w:author="Vera Weisbecker" w:date="2024-04-23T12:46:00Z">
        <w:r>
          <w:t>OU- mode of evolution is</w:t>
        </w:r>
      </w:ins>
      <w:r>
        <w:t xml:space="preserve"> also </w:t>
      </w:r>
      <w:del w:id="535" w:author="Vera Weisbecker" w:date="2024-04-23T12:46:00Z">
        <w:r w:rsidR="00000000">
          <w:delText xml:space="preserve">appears to have a biomechanical </w:delText>
        </w:r>
        <w:r w:rsidR="00000000">
          <w:rPr>
            <w:i/>
            <w:iCs/>
          </w:rPr>
          <w:delText xml:space="preserve">and </w:delText>
        </w:r>
        <w:r w:rsidR="00000000">
          <w:delText xml:space="preserve">allometry-independent source of shape variation: the second </w:delText>
        </w:r>
      </w:del>
      <w:ins w:id="536" w:author="Vera Weisbecker" w:date="2024-04-23T12:46:00Z">
        <w:r>
          <w:t>most likely in our “</w:t>
        </w:r>
      </w:ins>
      <w:r>
        <w:t>allometry-free</w:t>
      </w:r>
      <w:ins w:id="537" w:author="Vera Weisbecker" w:date="2024-04-23T12:46:00Z">
        <w:r>
          <w:t>” dataset of residuals, which anticipates the finds of our downstream analyses that allometric variation is only one manifestation of the overarching impact of biomechanical adaptation on the rodent cranium.</w:t>
        </w:r>
      </w:ins>
    </w:p>
    <w:p w14:paraId="4D21367A" w14:textId="7DEE04D1" w:rsidR="00A60FB2" w:rsidRDefault="00C92EB2">
      <w:pPr>
        <w:spacing w:line="480" w:lineRule="auto"/>
        <w:ind w:firstLine="720"/>
        <w:rPr>
          <w:ins w:id="538" w:author="Vera Weisbecker" w:date="2024-04-23T12:46:00Z"/>
        </w:rPr>
      </w:pPr>
      <w:ins w:id="539" w:author="Vera Weisbecker" w:date="2024-04-23T12:46:00Z">
        <w:r>
          <w:t>P</w:t>
        </w:r>
        <w:r w:rsidR="00A60FB2">
          <w:t>lotting morphological divergences against time</w:t>
        </w:r>
        <w:r>
          <w:t xml:space="preserve"> also shows a tendency for cranial shape divergence to</w:t>
        </w:r>
        <w:r w:rsidR="00A60FB2">
          <w:t xml:space="preserve"> plateau around 2 million years</w:t>
        </w:r>
        <w:r w:rsidR="00B554D4">
          <w:t xml:space="preserve"> among species that retain their ancestral ecological niche</w:t>
        </w:r>
        <w:r w:rsidR="00A60FB2">
          <w:t xml:space="preserve">. </w:t>
        </w:r>
        <w:r w:rsidR="00B554D4">
          <w:t>By contrast,</w:t>
        </w:r>
        <w:r w:rsidR="00A60FB2">
          <w:t xml:space="preserve"> here are several “spikes” of morphological divergence where a substantial change in either size or cranial function evolved. In the full shape dataset, this corresponds to the evolution of unique– but allometrically expected - shapes of the large-bodied frugivores </w:t>
        </w:r>
      </w:ins>
      <w:r w:rsidR="00520794">
        <w:fldChar w:fldCharType="begin"/>
      </w:r>
      <w:r w:rsidR="00D835BE">
        <w:instrText xml:space="preserve"> ADDIN EN.CITE &lt;EndNote&gt;&lt;Cite&gt;&lt;Author&gt;Marcy&lt;/Author&gt;&lt;Year&gt;2020&lt;/Year&gt;&lt;RecNum&gt;5&lt;/RecNum&gt;&lt;Prefix&gt;sensu Schluter`; &lt;/Prefix&gt;&lt;DisplayText&gt;(sensu Schluter; Marcy&lt;style face="italic"&gt; et al.&lt;/style&gt;, 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(sensu Schluter; Marcy</w:t>
      </w:r>
      <w:r w:rsidR="00D835BE" w:rsidRPr="00D835BE">
        <w:rPr>
          <w:i/>
          <w:noProof/>
        </w:rPr>
        <w:t xml:space="preserve"> et al.</w:t>
      </w:r>
      <w:r w:rsidR="00D835BE">
        <w:rPr>
          <w:noProof/>
        </w:rPr>
        <w:t>, 2020)</w:t>
      </w:r>
      <w:r w:rsidR="00520794">
        <w:fldChar w:fldCharType="end"/>
      </w:r>
      <w:ins w:id="540" w:author="Vera Weisbecker" w:date="2024-04-23T12:46:00Z">
        <w:r w:rsidR="00A60FB2">
          <w:t xml:space="preserve">. Changes of lesser magnitude are then revealed by the allometry-free data, where divergences are greatest when the dietary shift to carnivory selected for a fundamentally different masticatory action </w:t>
        </w:r>
      </w:ins>
      <w:r w:rsidR="00520794">
        <w:fldChar w:fldCharType="begin"/>
      </w:r>
      <w:r w:rsidR="00D835BE">
        <w:instrText xml:space="preserve"> ADDIN EN.CITE &lt;EndNote&gt;&lt;Cite&gt;&lt;Author&gt;Freeman&lt;/Author&gt;&lt;Year&gt;2008&lt;/Year&gt;&lt;RecNum&gt;64&lt;/RecNum&gt;&lt;DisplayText&gt;(Freeman &amp;amp; Lemen, 2008; Satoh &amp;amp; Iwaku, 2006)&lt;/DisplayText&gt;&lt;record&gt;&lt;rec-number&gt;64&lt;/rec-number&gt;&lt;foreign-keys&gt;&lt;key app="EN" db-id="p9vfsf2vj2tvwjevww9pzwfazxfv5txvw5ap" timestamp="1712289762"&gt;64&lt;/key&gt;&lt;/foreign-keys&gt;&lt;ref-type name="Journal Article"&gt;17&lt;/ref-type&gt;&lt;contributors&gt;&lt;authors&gt;&lt;author&gt;Freeman, P. W.&lt;/author&gt;&lt;author&gt;Lemen, C. A.&lt;/author&gt;&lt;/authors&gt;&lt;/contributors&gt;&lt;titles&gt;&lt;title&gt;A simple morphological predictor of bite force in rodents&lt;/title&gt;&lt;secondary-title&gt;Journal of Zoology&lt;/secondary-title&gt;&lt;/titles&gt;&lt;periodical&gt;&lt;full-title&gt;Journal of Zoology&lt;/full-title&gt;&lt;/periodical&gt;&lt;pages&gt;418-422&lt;/pages&gt;&lt;volume&gt;275&lt;/volume&gt;&lt;number&gt;4&lt;/number&gt;&lt;dates&gt;&lt;year&gt;2008&lt;/year&gt;&lt;/dates&gt;&lt;isbn&gt;0952-8369&lt;/isbn&gt;&lt;urls&gt;&lt;related-urls&gt;&lt;url&gt;https://zslpublications.onlinelibrary.wiley.com/doi/abs/10.1111/j.1469-7998.2008.00459.x&lt;/url&gt;&lt;/related-urls&gt;&lt;/urls&gt;&lt;electronic-resource-num&gt;https://doi.org/10.1111/j.1469-7998.2008.00459.x&lt;/electronic-resource-num&gt;&lt;/record&gt;&lt;/Cite&gt;&lt;Cite&gt;&lt;Author&gt;Satoh&lt;/Author&gt;&lt;Year&gt;2006&lt;/Year&gt;&lt;RecNum&gt;65&lt;/RecNum&gt;&lt;record&gt;&lt;rec-number&gt;65&lt;/rec-number&gt;&lt;foreign-keys&gt;&lt;key app="EN" db-id="p9vfsf2vj2tvwjevww9pzwfazxfv5txvw5ap" timestamp="1712290124"&gt;65&lt;/key&gt;&lt;/foreign-keys&gt;&lt;ref-type name="Journal Article"&gt;17&lt;/ref-type&gt;&lt;contributors&gt;&lt;authors&gt;&lt;author&gt;Satoh, Kazuhiko&lt;/author&gt;&lt;author&gt;Iwaku, Fumihiko&lt;/author&gt;&lt;/authors&gt;&lt;/contributors&gt;&lt;titles&gt;&lt;title&gt;Jaw muscle functional anatomy in northern grasshopper mouse, Onychomys leucogaster, a carnivorous murid&lt;/title&gt;&lt;secondary-title&gt;Journal of Morphology&lt;/secondary-title&gt;&lt;/titles&gt;&lt;periodical&gt;&lt;full-title&gt;Journal of Morphology&lt;/full-title&gt;&lt;/periodical&gt;&lt;pages&gt;987-999&lt;/pages&gt;&lt;volume&gt;267&lt;/volume&gt;&lt;number&gt;8&lt;/number&gt;&lt;dates&gt;&lt;year&gt;2006&lt;/year&gt;&lt;/dates&gt;&lt;isbn&gt;0362-2525&lt;/isbn&gt;&lt;urls&gt;&lt;related-urls&gt;&lt;url&gt;https://onlinelibrary.wiley.com/doi/abs/10.1002/jmor.10443&lt;/url&gt;&lt;/related-urls&gt;&lt;/urls&gt;&lt;electronic-resource-num&gt;https://doi.org/10.1002/jmor.10443&lt;/electronic-resource-num&gt;&lt;/record&gt;&lt;/Cite&gt;&lt;/EndNote&gt;</w:instrText>
      </w:r>
      <w:r w:rsidR="00520794">
        <w:fldChar w:fldCharType="separate"/>
      </w:r>
      <w:r w:rsidR="00D835BE">
        <w:rPr>
          <w:noProof/>
        </w:rPr>
        <w:t>(Freeman &amp; Lemen, 2008; Satoh &amp; Iwaku, 2006)</w:t>
      </w:r>
      <w:r w:rsidR="00520794">
        <w:fldChar w:fldCharType="end"/>
      </w:r>
      <w:del w:id="541" w:author="Vera Weisbecker" w:date="2024-04-23T12:46:00Z">
        <w:r w:rsidR="00000000">
          <w:delText xml:space="preserve"> axis captured CREA-like </w:delText>
        </w:r>
      </w:del>
      <w:ins w:id="542" w:author="Vera Weisbecker" w:date="2024-04-23T12:46:00Z">
        <w:r w:rsidR="00A60FB2">
          <w:t xml:space="preserve">, and where the hopping </w:t>
        </w:r>
        <w:r w:rsidR="00A60FB2">
          <w:rPr>
            <w:i/>
          </w:rPr>
          <w:t>Notomys</w:t>
        </w:r>
        <w:r w:rsidR="00A60FB2">
          <w:t xml:space="preserve"> display a change in the genus-level allometric multidimensional intercept (discussed further below).</w:t>
        </w:r>
        <w:r>
          <w:t xml:space="preserve"> </w:t>
        </w:r>
      </w:ins>
    </w:p>
    <w:p w14:paraId="0E33C9FA" w14:textId="77777777" w:rsidR="00A60FB2" w:rsidRDefault="00A60FB2">
      <w:pPr>
        <w:spacing w:line="480" w:lineRule="auto"/>
        <w:ind w:firstLine="720"/>
        <w:rPr>
          <w:ins w:id="543" w:author="Vera Weisbecker" w:date="2024-04-23T12:46:00Z"/>
        </w:rPr>
      </w:pPr>
      <w:ins w:id="544" w:author="Vera Weisbecker" w:date="2024-04-23T12:46:00Z">
        <w:r>
          <w:t>The OU-patterned evolution of shape in allometric and allometry-free contexts is also reflected in the fact that the cranium and all but one pair of modules remain significantly and sometimes slightly more integrated after removal of allometry.</w:t>
        </w:r>
        <w:r w:rsidR="00797CD2">
          <w:t xml:space="preserve"> This is also reflected in the lack of significance when comparing integration strength between the full and residual dataset, which was just beyond the significance cut-off.</w:t>
        </w:r>
        <w:r>
          <w:t xml:space="preserve"> The high integration between the rostrum and the cranial vault in the full dataset is predicted by CREA, and is notable because it supports the hypothesis of Mitchell et al. (2024) that CREA is a mosaic arising from different mechanisms; in rodents, this would be bite force allometry affecting the rostral area combined with hypo-allometry of the brain affecting the cranial vault. Consistent with CREA patterns being driven mostly by allometry, the integration between the vault and the rostrum also drops most dramatically after the removal of size. However, the mostly significant integration levels after size removal confirm our expectation that allometric patterns are just one manifestation of cranial adaptation and do not represent a </w:t>
        </w:r>
        <w:r w:rsidRPr="004A2758">
          <w:t xml:space="preserve">singular constraining process, and that other sources of covariation clearly shape cranial </w:t>
        </w:r>
      </w:ins>
      <w:r w:rsidRPr="004A2758">
        <w:t xml:space="preserve">variation in </w:t>
      </w:r>
      <w:ins w:id="545" w:author="Vera Weisbecker" w:date="2024-04-23T12:46:00Z">
        <w:r w:rsidRPr="004A2758">
          <w:t xml:space="preserve">Australian rodents. </w:t>
        </w:r>
        <w:r w:rsidR="004A2758" w:rsidRPr="004A2758">
          <w:t>This would</w:t>
        </w:r>
        <w:r w:rsidRPr="004A2758">
          <w:t xml:space="preserve"> also explain why </w:t>
        </w:r>
        <w:r w:rsidR="004A2758" w:rsidRPr="004A2758">
          <w:t>the</w:t>
        </w:r>
        <w:r w:rsidRPr="004A2758">
          <w:t xml:space="preserve"> modularity after size removal </w:t>
        </w:r>
        <w:r w:rsidR="004A2758" w:rsidRPr="004A2758">
          <w:t>does</w:t>
        </w:r>
        <w:r w:rsidRPr="004A2758">
          <w:t xml:space="preserve"> not </w:t>
        </w:r>
        <w:r w:rsidR="004A2758" w:rsidRPr="004A2758">
          <w:t>mirror</w:t>
        </w:r>
        <w:r w:rsidRPr="004A2758">
          <w:t xml:space="preserve"> changes in integration</w:t>
        </w:r>
        <w:r w:rsidR="004A2758" w:rsidRPr="004A2758">
          <w:t>, as</w:t>
        </w:r>
        <w:r w:rsidR="009603D5">
          <w:t xml:space="preserve"> differences in</w:t>
        </w:r>
        <w:r w:rsidR="004A2758" w:rsidRPr="004A2758">
          <w:t xml:space="preserve"> functional adaptation</w:t>
        </w:r>
        <w:r w:rsidR="009603D5">
          <w:t xml:space="preserve"> (i.e. size-related </w:t>
        </w:r>
        <w:r w:rsidR="009603D5">
          <w:rPr>
            <w:i/>
            <w:iCs/>
          </w:rPr>
          <w:t xml:space="preserve">versus </w:t>
        </w:r>
        <w:r w:rsidR="009603D5">
          <w:t>size-unrelated, in our case)</w:t>
        </w:r>
        <w:r w:rsidR="004A2758" w:rsidRPr="004A2758">
          <w:t xml:space="preserve"> can lead to a shift between the two </w:t>
        </w:r>
      </w:ins>
      <w:r w:rsidR="00520794" w:rsidRPr="004A2758">
        <w:fldChar w:fldCharType="begin">
          <w:fldData xml:space="preserve">PEVuZE5vdGU+PENpdGU+PEF1dGhvcj5GZWxpY2U8L0F1dGhvcj48WWVhcj4yMDE4PC9ZZWFyPjxS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</w:fldData>
        </w:fldChar>
      </w:r>
      <w:r w:rsidR="00D835BE">
        <w:instrText xml:space="preserve"> ADDIN EN.CITE </w:instrText>
      </w:r>
      <w:r w:rsidR="00D835BE">
        <w:fldChar w:fldCharType="begin">
          <w:fldData xml:space="preserve">PEVuZE5vdGU+PENpdGU+PEF1dGhvcj5GZWxpY2U8L0F1dGhvcj48WWVhcj4yMDE4PC9ZZWFyPjxS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</w:fldData>
        </w:fldChar>
      </w:r>
      <w:r w:rsidR="00D835BE">
        <w:instrText xml:space="preserve"> ADDIN EN.CITE.DATA </w:instrText>
      </w:r>
      <w:r w:rsidR="00D835BE">
        <w:fldChar w:fldCharType="end"/>
      </w:r>
      <w:r w:rsidR="00520794" w:rsidRPr="004A2758">
        <w:fldChar w:fldCharType="separate"/>
      </w:r>
      <w:r w:rsidR="00D835BE">
        <w:rPr>
          <w:noProof/>
        </w:rPr>
        <w:t>(e.g. Felice &amp; Goswami, 2018; Ferreira-Cardoso</w:t>
      </w:r>
      <w:r w:rsidR="00D835BE" w:rsidRPr="00D835BE">
        <w:rPr>
          <w:i/>
          <w:noProof/>
        </w:rPr>
        <w:t xml:space="preserve"> et al.</w:t>
      </w:r>
      <w:r w:rsidR="00D835BE">
        <w:rPr>
          <w:noProof/>
        </w:rPr>
        <w:t>, 2022)</w:t>
      </w:r>
      <w:r w:rsidR="00520794" w:rsidRPr="004A2758">
        <w:fldChar w:fldCharType="end"/>
      </w:r>
    </w:p>
    <w:p w14:paraId="73D8459F" w14:textId="77777777" w:rsidR="00A60FB2" w:rsidRDefault="00A60FB2">
      <w:pPr>
        <w:spacing w:line="480" w:lineRule="auto"/>
        <w:ind w:firstLine="720"/>
        <w:rPr>
          <w:ins w:id="546" w:author="Vera Weisbecker" w:date="2024-04-23T12:46:00Z"/>
        </w:rPr>
      </w:pPr>
      <w:ins w:id="547" w:author="Vera Weisbecker" w:date="2024-04-23T12:46:00Z">
        <w:r>
          <w:t xml:space="preserve">As already discussed in Marcy </w:t>
        </w:r>
        <w:r w:rsidRPr="00EA0B7A">
          <w:rPr>
            <w:i/>
            <w:iCs/>
          </w:rPr>
          <w:t>et al.</w:t>
        </w:r>
        <w:r>
          <w:t xml:space="preserve"> </w:t>
        </w:r>
      </w:ins>
      <w:r w:rsidR="00EA0B7A">
        <w:fldChar w:fldCharType="begin"/>
      </w:r>
      <w:r w:rsidR="00D835BE">
        <w:instrText xml:space="preserve"> ADDIN EN.CITE &lt;EndNote&gt;&lt;Cite ExcludeAuth="1"&gt;&lt;Author&gt;Marcy&lt;/Author&gt;&lt;Year&gt;2020&lt;/Year&gt;&lt;RecNum&gt;5&lt;/RecNum&gt;&lt;DisplayText&gt;(2020)&lt;/DisplayText&gt;&lt;record&gt;&lt;rec-number&gt;5&lt;/rec-number&gt;&lt;foreign-keys&gt;&lt;key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EA0B7A">
        <w:fldChar w:fldCharType="separate"/>
      </w:r>
      <w:r w:rsidR="00D835BE">
        <w:rPr>
          <w:noProof/>
        </w:rPr>
        <w:t>(2020)</w:t>
      </w:r>
      <w:r w:rsidR="00EA0B7A">
        <w:fldChar w:fldCharType="end"/>
      </w:r>
      <w:ins w:id="548" w:author="Vera Weisbecker" w:date="2024-04-23T12:46:00Z">
        <w:r>
          <w:t xml:space="preserve">, the allometric prediction and variation among PC1 extremes support the existence of a CREA pattern of rostral elongation and </w:t>
        </w:r>
      </w:ins>
      <w:r>
        <w:t xml:space="preserve">relative </w:t>
      </w:r>
      <w:ins w:id="549" w:author="Vera Weisbecker" w:date="2024-04-23T12:46:00Z">
        <w:r>
          <w:t xml:space="preserve">reduction of braincase size. However, the gracilisation that is part of the expected CREA pattern is not as apparent in our sample as it is in other mammals </w:t>
        </w:r>
      </w:ins>
      <w:r w:rsidR="00520794">
        <w:fldChar w:fldCharType="begin">
          <w:fldData xml:space="preserve">PEVuZE5vdGU+PENpdGU+PEF1dGhvcj5NaXRjaGVsbDwvQXV0aG9yPjxZZWFyPjIwMjQ8L1llYXI+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</w:fldData>
        </w:fldChar>
      </w:r>
      <w:r w:rsidR="00D835BE">
        <w:instrText xml:space="preserve"> ADDIN EN.CITE </w:instrText>
      </w:r>
      <w:r w:rsidR="00D835BE">
        <w:fldChar w:fldCharType="begin">
          <w:fldData xml:space="preserve">PEVuZE5vdGU+PENpdGU+PEF1dGhvcj5NaXRjaGVsbDwvQXV0aG9yPjxZZWFyPjIwMjQ8L1llYXI+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</w:fldData>
        </w:fldChar>
      </w:r>
      <w:r w:rsidR="00D835BE">
        <w:instrText xml:space="preserve"> ADDIN EN.CITE.DATA </w:instrText>
      </w:r>
      <w:r w:rsidR="00D835BE">
        <w:fldChar w:fldCharType="end"/>
      </w:r>
      <w:r w:rsidR="00520794">
        <w:fldChar w:fldCharType="separate"/>
      </w:r>
      <w:r w:rsidR="00D835BE">
        <w:rPr>
          <w:noProof/>
        </w:rPr>
        <w:t>(Mitchell</w:t>
      </w:r>
      <w:r w:rsidR="00D835BE" w:rsidRPr="00D835BE">
        <w:rPr>
          <w:i/>
          <w:noProof/>
        </w:rPr>
        <w:t xml:space="preserve"> et al.</w:t>
      </w:r>
      <w:r w:rsidR="00D835BE">
        <w:rPr>
          <w:noProof/>
        </w:rPr>
        <w:t>, 2024a; Mitchell</w:t>
      </w:r>
      <w:r w:rsidR="00D835BE" w:rsidRPr="00D835BE">
        <w:rPr>
          <w:i/>
          <w:noProof/>
        </w:rPr>
        <w:t xml:space="preserve"> et al.</w:t>
      </w:r>
      <w:r w:rsidR="00D835BE">
        <w:rPr>
          <w:noProof/>
        </w:rPr>
        <w:t>, 2024b)</w:t>
      </w:r>
      <w:r w:rsidR="00520794">
        <w:fldChar w:fldCharType="end"/>
      </w:r>
      <w:ins w:id="550" w:author="Vera Weisbecker" w:date="2024-04-23T12:46:00Z">
        <w:r>
          <w:t xml:space="preserve"> because the rostral elongation coincides with a dorsal expansion of the rostrum. Visual assessment of the cranial meshes in Fig. 3 suggests that this might be a unique feature of rodent cranial allometry related to the ever-growing incisors, which extend much further into the dorsal rostrum compared to other mammals and are known to dominate the rostral shape of rodents</w:t>
        </w:r>
        <w:r w:rsidR="00E51AAA">
          <w:t xml:space="preserve"> </w:t>
        </w:r>
      </w:ins>
      <w:r w:rsidR="00E51AAA">
        <w:fldChar w:fldCharType="begin">
          <w:fldData xml:space="preserve">PEVuZE5vdGU+PENpdGU+PEF1dGhvcj5NYXJjeTwvQXV0aG9yPjxZZWFyPjIwMTY8L1llYXI+PFJl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</w:fldData>
        </w:fldChar>
      </w:r>
      <w:r w:rsidR="00D835BE">
        <w:instrText xml:space="preserve"> ADDIN EN.CITE </w:instrText>
      </w:r>
      <w:r w:rsidR="00D835BE">
        <w:fldChar w:fldCharType="begin">
          <w:fldData xml:space="preserve">PEVuZE5vdGU+PENpdGU+PEF1dGhvcj5NYXJjeTwvQXV0aG9yPjxZZWFyPjIwMTY8L1llYXI+PFJl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</w:fldData>
        </w:fldChar>
      </w:r>
      <w:r w:rsidR="00D835BE">
        <w:instrText xml:space="preserve"> ADDIN EN.CITE.DATA </w:instrText>
      </w:r>
      <w:r w:rsidR="00D835BE">
        <w:fldChar w:fldCharType="end"/>
      </w:r>
      <w:r w:rsidR="00E51AAA">
        <w:fldChar w:fldCharType="separate"/>
      </w:r>
      <w:r w:rsidR="00D835BE">
        <w:rPr>
          <w:noProof/>
        </w:rPr>
        <w:t>(Marcy</w:t>
      </w:r>
      <w:r w:rsidR="00D835BE" w:rsidRPr="00D835BE">
        <w:rPr>
          <w:i/>
          <w:noProof/>
        </w:rPr>
        <w:t xml:space="preserve"> et al.</w:t>
      </w:r>
      <w:r w:rsidR="00D835BE">
        <w:rPr>
          <w:noProof/>
        </w:rPr>
        <w:t>, 2016; McIntosh &amp; Cox, 2016)</w:t>
      </w:r>
      <w:r w:rsidR="00E51AAA">
        <w:fldChar w:fldCharType="end"/>
      </w:r>
      <w:ins w:id="551" w:author="Vera Weisbecker" w:date="2024-04-23T12:46:00Z">
        <w:r>
          <w:t>.</w:t>
        </w:r>
      </w:ins>
    </w:p>
    <w:p w14:paraId="4AF3E1BE" w14:textId="77777777" w:rsidR="00A60FB2" w:rsidRDefault="00A60FB2">
      <w:pPr>
        <w:spacing w:line="480" w:lineRule="auto"/>
        <w:rPr>
          <w:ins w:id="552" w:author="Vera Weisbecker" w:date="2024-04-23T12:46:00Z"/>
        </w:rPr>
      </w:pPr>
      <w:ins w:id="553" w:author="Vera Weisbecker" w:date="2024-04-23T12:46:00Z">
        <w:r>
          <w:tab/>
          <w:t xml:space="preserve">While our ordinations, visualisations of shape change, and integration results are all consistent with the existence of a CREA pattern, </w:t>
        </w:r>
        <w:r w:rsidR="00EA0B7A">
          <w:t>an unexpectedly</w:t>
        </w:r>
        <w:r>
          <w:t xml:space="preserve"> low (even non-significant, in separate GPAs) amount of variation in the rostrum is attributable to size. Interpreting this result represents a challenge and we can only offer some suggestions here. One possibility is that the visualisations of Procrustes-superimposed landmark variation are impacted by the “Pinocchio-Effect”, where variation in the tip of a triangular shape – such as most vertebrate rostra - is exaggerated </w:t>
        </w:r>
      </w:ins>
      <w:r w:rsidR="00520794">
        <w:fldChar w:fldCharType="begin"/>
      </w:r>
      <w:r w:rsidR="00D835BE">
        <w:instrText xml:space="preserve"> ADDIN EN.CITE &lt;EndNote&gt;&lt;Cite&gt;&lt;Author&gt;Klingenberg&lt;/Author&gt;&lt;Year&gt;2021&lt;/Year&gt;&lt;RecNum&gt;77&lt;/RecNum&gt;&lt;Prefix&gt;summarized in &lt;/Prefix&gt;&lt;DisplayText&gt;(summarized in Klingenberg, 2021)&lt;/DisplayText&gt;&lt;record&gt;&lt;rec-number&gt;77&lt;/rec-number&gt;&lt;foreign-keys&gt;&lt;key app="EN" db-id="p9vfsf2vj2tvwjevww9pzwfazxfv5txvw5ap" timestamp="1712814073"&gt;77&lt;/key&gt;&lt;/foreign-keys&gt;&lt;ref-type name="Journal Article"&gt;17&lt;/ref-type&gt;&lt;contributors&gt;&lt;authors&gt;&lt;author&gt;Klingenberg, Christian Peter&lt;/author&gt;&lt;/authors&gt;&lt;/contributors&gt;&lt;titles&gt;&lt;title&gt;How Exactly Did the Nose Get That Long? A Critical Rethinking of the Pinocchio Effect and How Shape Changes Relate to Landmarks&lt;/title&gt;&lt;secondary-title&gt;Evolutionary Biology&lt;/secondary-title&gt;&lt;/titles&gt;&lt;periodical&gt;&lt;full-title&gt;Evolutionary Biology&lt;/full-title&gt;&lt;/periodical&gt;&lt;pages&gt;115-127&lt;/pages&gt;&lt;volume&gt;48&lt;/volume&gt;&lt;number&gt;1&lt;/number&gt;&lt;dates&gt;&lt;year&gt;2021&lt;/year&gt;&lt;pub-dates&gt;&lt;date&gt;2021/03/01&lt;/date&gt;&lt;/pub-dates&gt;&lt;/dates&gt;&lt;isbn&gt;1934-2845&lt;/isbn&gt;&lt;urls&gt;&lt;related-urls&gt;&lt;url&gt;https://doi.org/10.1007/s11692-020-09520-y&lt;/url&gt;&lt;/related-urls&gt;&lt;/urls&gt;&lt;electronic-resource-num&gt;10.1007/s11692-020-09520-y&lt;/electronic-resource-num&gt;&lt;/record&gt;&lt;/Cite&gt;&lt;/EndNote&gt;</w:instrText>
      </w:r>
      <w:r w:rsidR="00520794">
        <w:fldChar w:fldCharType="separate"/>
      </w:r>
      <w:r w:rsidR="00D835BE">
        <w:rPr>
          <w:noProof/>
        </w:rPr>
        <w:t>(summarized in Klingenberg, 2021)</w:t>
      </w:r>
      <w:r w:rsidR="00520794">
        <w:fldChar w:fldCharType="end"/>
      </w:r>
      <w:ins w:id="554" w:author="Vera Weisbecker" w:date="2024-04-23T12:46:00Z">
        <w:r>
          <w:t xml:space="preserve">. However, this should also affect the statistical analyses of the rostral module in the joint GPA; moreover, comparisons of cranial meshes </w:t>
        </w:r>
        <w:r w:rsidR="00EA0B7A">
          <w:t xml:space="preserve">in Fig. 3 </w:t>
        </w:r>
        <w:r>
          <w:t>demonstrate that differences in rostral shape between small and large species are real and substantial.</w:t>
        </w:r>
      </w:ins>
    </w:p>
    <w:p w14:paraId="09280EF8" w14:textId="2F3BCD53" w:rsidR="00A60FB2" w:rsidRDefault="00A60FB2" w:rsidP="00340E1B">
      <w:pPr>
        <w:spacing w:line="480" w:lineRule="auto"/>
        <w:ind w:firstLine="720"/>
        <w:rPr>
          <w:ins w:id="555" w:author="Vera Weisbecker" w:date="2024-04-23T12:46:00Z"/>
        </w:rPr>
      </w:pPr>
      <w:ins w:id="556" w:author="Vera Weisbecker" w:date="2024-04-23T12:46:00Z">
        <w:r>
          <w:t>If the low allometry of the rostrum reflects biological reality, there are several potential explanations for this effect. It is probably relevant that the rostrum’s extensive non-allometric variation (e.g. on residual PC1) reflects its greater diversity in function, making an allometric effect relatively small compared to partitions like the cranial vault, whose variation</w:t>
        </w:r>
        <w:r w:rsidR="00977B6A">
          <w:t xml:space="preserve"> is</w:t>
        </w:r>
        <w:r>
          <w:t xml:space="preserve"> predominantly explained by size. </w:t>
        </w:r>
        <w:r w:rsidR="00340E1B">
          <w:t xml:space="preserve">If the substantial allometric component of vault variation is strongly integrated with the less extensive allometric component of rostrum variation, this would explain the high integration between vault and rostrum, and emphasis on rostral shape variation in the heat plot visualisations. </w:t>
        </w:r>
        <w:r>
          <w:t xml:space="preserve">It is </w:t>
        </w:r>
        <w:r w:rsidR="00340E1B">
          <w:t xml:space="preserve">also </w:t>
        </w:r>
        <w:r>
          <w:t>possible that the function of the rostral region is associated with isometric size variation, which Procrustes analysis like ours does not capture. Such an effect is predicted when</w:t>
        </w:r>
        <w:r w:rsidR="009603D5">
          <w:t xml:space="preserve"> the musculature changes or</w:t>
        </w:r>
        <w:r>
          <w:t xml:space="preserve"> </w:t>
        </w:r>
        <w:r w:rsidR="00340E1B">
          <w:t xml:space="preserve">a </w:t>
        </w:r>
        <w:r>
          <w:t>species’ bite force match</w:t>
        </w:r>
        <w:r w:rsidR="00340E1B">
          <w:t>es</w:t>
        </w:r>
        <w:r>
          <w:t xml:space="preserve"> the increase in bite force </w:t>
        </w:r>
        <w:r w:rsidR="00340E1B">
          <w:t>associated</w:t>
        </w:r>
        <w:r>
          <w:t xml:space="preserve"> with being larger </w:t>
        </w:r>
      </w:ins>
      <w:r w:rsidR="00520794">
        <w:fldChar w:fldCharType="begin"/>
      </w:r>
      <w:r w:rsidR="00D835BE">
        <w:instrText xml:space="preserve"> ADDIN EN.CITE &lt;EndNote&gt;&lt;Cite&gt;&lt;Author&gt;Mitchell&lt;/Author&gt;&lt;Year&gt;2024&lt;/Year&gt;&lt;RecNum&gt;94&lt;/RecNum&gt;&lt;DisplayText&gt;(Mitchell&lt;style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2024b)</w:t>
      </w:r>
      <w:r w:rsidR="00520794">
        <w:fldChar w:fldCharType="end"/>
      </w:r>
      <w:del w:id="557" w:author="Vera Weisbecker" w:date="2024-04-23T12:46:00Z">
        <w:r w:rsidR="00000000">
          <w:delText>basicranium dimensions, where the two most specialised folivore</w:delText>
        </w:r>
      </w:del>
      <w:ins w:id="558" w:author="Vera Weisbecker" w:date="2024-04-23T12:46:00Z">
        <w:r>
          <w:t xml:space="preserve">. </w:t>
        </w:r>
        <w:r w:rsidR="00340E1B">
          <w:t xml:space="preserve">In </w:t>
        </w:r>
        <w:r w:rsidR="003F35FD">
          <w:t>murids</w:t>
        </w:r>
        <w:r w:rsidR="00340E1B">
          <w:t xml:space="preserve">, </w:t>
        </w:r>
        <w:r>
          <w:t>this seems to be the case, as a study of 14</w:t>
        </w:r>
      </w:ins>
      <w:r>
        <w:t xml:space="preserve"> species showed </w:t>
      </w:r>
      <w:ins w:id="559" w:author="Vera Weisbecker" w:date="2024-04-23T12:46:00Z">
        <w:r>
          <w:t xml:space="preserve">isometric </w:t>
        </w:r>
        <w:r w:rsidR="00340E1B">
          <w:t>increase</w:t>
        </w:r>
        <w:r>
          <w:t xml:space="preserve"> </w:t>
        </w:r>
        <w:r>
          <w:rPr>
            <w:i/>
            <w:iCs/>
          </w:rPr>
          <w:t>in-vivo</w:t>
        </w:r>
        <w:r>
          <w:t xml:space="preserve"> bite forces </w:t>
        </w:r>
      </w:ins>
      <w:r w:rsidR="00520794">
        <w:fldChar w:fldCharType="begin"/>
      </w:r>
      <w:r w:rsidR="00D835BE">
        <w:instrText xml:space="preserve"> ADDIN EN.CITE &lt;EndNote&gt;&lt;Cite&gt;&lt;Author&gt;Ginot&lt;/Author&gt;&lt;Year&gt;2018&lt;/Year&gt;&lt;RecNum&gt;81&lt;/RecNum&gt;&lt;DisplayText&gt;(Ginot&lt;style face="italic"&gt; et al.&lt;/style&gt;, 2018)&lt;/DisplayText&gt;&lt;record&gt;&lt;rec-number&gt;81&lt;/rec-number&gt;&lt;foreign-keys&gt;&lt;key app="EN" db-id="p9vfsf2vj2tvwjevww9pzwfazxfv5txvw5ap" timestamp="1713165669"&gt;81&lt;/key&gt;&lt;/foreign-keys&gt;&lt;ref-type name="Journal Article"&gt;17&lt;/ref-type&gt;&lt;contributors&gt;&lt;authors&gt;&lt;author&gt;Ginot, Samuel&lt;/author&gt;&lt;author&gt;Herrel, Anthony&lt;/author&gt;&lt;author&gt;Claude, Julien&lt;/author&gt;&lt;author&gt;Hautier, Lionel&lt;/author&gt;&lt;/authors&gt;&lt;/contributors&gt;&lt;titles&gt;&lt;title&gt;Skull size and biomechanics are good estimators of in vivo bite force in murid rodents&lt;/title&gt;&lt;secondary-title&gt;The Anatomical Record&lt;/secondary-title&gt;&lt;/titles&gt;&lt;periodical&gt;&lt;full-title&gt;The Anatomical Record&lt;/full-title&gt;&lt;/periodical&gt;&lt;pages&gt;256-266&lt;/pages&gt;&lt;volume&gt;301&lt;/volume&gt;&lt;number&gt;2&lt;/number&gt;&lt;dates&gt;&lt;year&gt;2018&lt;/year&gt;&lt;/dates&gt;&lt;isbn&gt;1932-8486&lt;/isbn&gt;&lt;urls&gt;&lt;related-urls&gt;&lt;url&gt;https://anatomypubs.onlinelibrary.wiley.com/doi/abs/10.1002/ar.23711&lt;/url&gt;&lt;/related-urls&gt;&lt;/urls&gt;&lt;electronic-resource-num&gt;https://doi.org/10.1002/ar.23711&lt;/electronic-resource-num&gt;&lt;/record&gt;&lt;/Cite&gt;&lt;/EndNote&gt;</w:instrText>
      </w:r>
      <w:r w:rsidR="00520794">
        <w:fldChar w:fldCharType="separate"/>
      </w:r>
      <w:r w:rsidR="00D835BE">
        <w:rPr>
          <w:noProof/>
        </w:rPr>
        <w:t>(Ginot</w:t>
      </w:r>
      <w:r w:rsidR="00D835BE" w:rsidRPr="00D835BE">
        <w:rPr>
          <w:i/>
          <w:noProof/>
        </w:rPr>
        <w:t xml:space="preserve"> et al.</w:t>
      </w:r>
      <w:r w:rsidR="00D835BE">
        <w:rPr>
          <w:noProof/>
        </w:rPr>
        <w:t>, 2018)</w:t>
      </w:r>
      <w:r w:rsidR="00520794">
        <w:fldChar w:fldCharType="end"/>
      </w:r>
      <w:ins w:id="560" w:author="Vera Weisbecker" w:date="2024-04-23T12:46:00Z">
        <w:r>
          <w:t>.</w:t>
        </w:r>
        <w:r w:rsidR="00340E1B">
          <w:t xml:space="preserve"> It is therefore possible that increases in size result in limited trade-offs between size and rostral gracility in </w:t>
        </w:r>
        <w:r w:rsidR="003F35FD">
          <w:t>murine</w:t>
        </w:r>
        <w:r w:rsidR="00340E1B">
          <w:t xml:space="preserve"> rodents, possibly because of the scaling of incisors</w:t>
        </w:r>
        <w:r w:rsidR="00EA0B7A">
          <w:t xml:space="preserve"> noted above</w:t>
        </w:r>
        <w:r>
          <w:t xml:space="preserve">. </w:t>
        </w:r>
      </w:ins>
    </w:p>
    <w:p w14:paraId="60D2E482" w14:textId="29156A44" w:rsidR="00A60FB2" w:rsidRDefault="00A60FB2">
      <w:pPr>
        <w:spacing w:line="480" w:lineRule="auto"/>
        <w:ind w:firstLine="720"/>
      </w:pPr>
      <w:ins w:id="561" w:author="Vera Weisbecker" w:date="2024-04-23T12:46:00Z">
        <w:r>
          <w:t xml:space="preserve">The Australian </w:t>
        </w:r>
        <w:r w:rsidR="003F35FD">
          <w:t>murines</w:t>
        </w:r>
        <w:r>
          <w:t xml:space="preserve"> in our sample display relatively few dietary specialisations, which prevented statistical analyses of their influence on cranial variation. However, the distribution of these species’ cranial shape in the full and residual shape morphospaces is consistent with known hypotheses of mammalian cranial biomechanics. The carnivorous rakali (</w:t>
        </w:r>
        <w:r>
          <w:rPr>
            <w:i/>
            <w:iCs/>
          </w:rPr>
          <w:t xml:space="preserve">Hydromys chrysogaster) </w:t>
        </w:r>
        <w:r>
          <w:t>and water mouse (</w:t>
        </w:r>
        <w:r>
          <w:rPr>
            <w:i/>
            <w:iCs/>
          </w:rPr>
          <w:t>Xeromys myoides</w:t>
        </w:r>
        <w:r>
          <w:t xml:space="preserve">), whose crania are least adapted to the extensive gnawing action typical of other rodents </w:t>
        </w:r>
      </w:ins>
      <w:r w:rsidR="00520794">
        <w:fldChar w:fldCharType="begin"/>
      </w:r>
      <w:r w:rsidR="00D835BE">
        <w:instrText xml:space="preserve"> ADDIN EN.CITE &lt;EndNote&gt;&lt;Cite&gt;&lt;Author&gt;Cox&lt;/Author&gt;&lt;Year&gt;2012&lt;/Year&gt;&lt;RecNum&gt;43&lt;/RecNum&gt;&lt;DisplayText&gt;(Cox&lt;style face="italic"&gt; et al.&lt;/style&gt;, 2012)&lt;/DisplayText&gt;&lt;record&gt;&lt;rec-number&gt;43&lt;/rec-number&gt;&lt;foreign-keys&gt;&lt;key app="EN" db-id="p9vfsf2vj2tvwjevww9pzwfazxfv5txvw5ap" timestamp="1709692331"&gt;43&lt;/key&gt;&lt;/foreign-keys&gt;&lt;ref-type name="Journal Article"&gt;17&lt;/ref-type&gt;&lt;contributors&gt;&lt;authors&gt;&lt;author&gt;Cox, P. G.&lt;/author&gt;&lt;author&gt;Rayfield, E. J.&lt;/author&gt;&lt;author&gt;Fagan, M. J.&lt;/author&gt;&lt;author&gt;Herrel, A.&lt;/author&gt;&lt;author&gt;Pataky, T. C.&lt;/author&gt;&lt;author&gt;Jeffery, N.&lt;/author&gt;&lt;/authors&gt;&lt;/contributors&gt;&lt;auth-address&gt;Hull York Medical School, University of Hull, Hull, United Kingdom. philip.cox@hyms.ac.uk&lt;/auth-address&gt;&lt;titles&gt;&lt;title&gt;Functional evolution of the feeding system in rodents&lt;/title&gt;&lt;secondary-title&gt;PLoS One&lt;/secondary-title&gt;&lt;/titles&gt;&lt;periodical&gt;&lt;full-title&gt;PLOS ONE&lt;/full-title&gt;&lt;/periodical&gt;&lt;pages&gt;e36299&lt;/pages&gt;&lt;volume&gt;7&lt;/volume&gt;&lt;number&gt;4&lt;/number&gt;&lt;edition&gt;2012/05/05&lt;/edition&gt;&lt;keywords&gt;&lt;keyword&gt;Animals&lt;/keyword&gt;&lt;keyword&gt;*Biological Evolution&lt;/keyword&gt;&lt;keyword&gt;Biomechanical Phenomena&lt;/keyword&gt;&lt;keyword&gt;Bite Force&lt;/keyword&gt;&lt;keyword&gt;*Eating/physiology&lt;/keyword&gt;&lt;keyword&gt;*Mechanical Phenomena&lt;/keyword&gt;&lt;keyword&gt;Muscles/physiology&lt;/keyword&gt;&lt;keyword&gt;Rats&lt;/keyword&gt;&lt;keyword&gt;*Rodentia/physiology&lt;/keyword&gt;&lt;keyword&gt;Skull&lt;/keyword&gt;&lt;keyword&gt;Stress, Mechanical&lt;/keyword&gt;&lt;/keywords&gt;&lt;dates&gt;&lt;year&gt;2012&lt;/year&gt;&lt;/dates&gt;&lt;isbn&gt;1932-6203&lt;/isbn&gt;&lt;accession-num&gt;22558427&lt;/accession-num&gt;&lt;urls&gt;&lt;/urls&gt;&lt;custom2&gt;PMC3338682&lt;/custom2&gt;&lt;electronic-resource-num&gt;https://doi.org/10.1371/journal.pone.0036299&lt;/electronic-resource-num&gt;&lt;remote-database-provider&gt;NLM&lt;/remote-database-provider&gt;&lt;language&gt;eng&lt;/language&gt;&lt;/record&gt;&lt;/Cite&gt;&lt;/EndNote&gt;</w:instrText>
      </w:r>
      <w:r w:rsidR="00520794">
        <w:fldChar w:fldCharType="separate"/>
      </w:r>
      <w:r w:rsidR="00D835BE">
        <w:rPr>
          <w:noProof/>
        </w:rPr>
        <w:t>(Cox</w:t>
      </w:r>
      <w:r w:rsidR="00D835BE" w:rsidRPr="00D835BE">
        <w:rPr>
          <w:i/>
          <w:noProof/>
        </w:rPr>
        <w:t xml:space="preserve"> et al.</w:t>
      </w:r>
      <w:r w:rsidR="00D835BE">
        <w:rPr>
          <w:noProof/>
        </w:rPr>
        <w:t>, 2012)</w:t>
      </w:r>
      <w:r w:rsidR="00520794">
        <w:fldChar w:fldCharType="end"/>
      </w:r>
      <w:ins w:id="562" w:author="Vera Weisbecker" w:date="2024-04-23T12:46:00Z">
        <w:r>
          <w:t xml:space="preserve">, </w:t>
        </w:r>
        <w:r w:rsidR="00EA0B7A">
          <w:t>show</w:t>
        </w:r>
        <w:r>
          <w:t xml:space="preserve"> high residual PC1 scores re</w:t>
        </w:r>
        <w:r w:rsidR="0071515D">
          <w:t>f</w:t>
        </w:r>
        <w:r>
          <w:t xml:space="preserve">lecting their straight, elongate incisor regions. This results in a much wider gape, consistent with the benefits of larger gapes in carnivorous rodents </w:t>
        </w:r>
      </w:ins>
      <w:r w:rsidR="00520794">
        <w:fldChar w:fldCharType="begin">
          <w:fldData xml:space="preserve">PEVuZE5vdGU+PENpdGU+PEF1dGhvcj5IZW5uZWthbTwvQXV0aG9yPjxZZWFyPjIwMjA8L1llYXI+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</w:fldData>
        </w:fldChar>
      </w:r>
      <w:r w:rsidR="00D835BE">
        <w:instrText xml:space="preserve"> ADDIN EN.CITE </w:instrText>
      </w:r>
      <w:r w:rsidR="00D835BE">
        <w:fldChar w:fldCharType="begin">
          <w:fldData xml:space="preserve">PEVuZE5vdGU+PENpdGU+PEF1dGhvcj5IZW5uZWthbTwvQXV0aG9yPjxZZWFyPjIwMjA8L1llYXI+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</w:fldData>
        </w:fldChar>
      </w:r>
      <w:r w:rsidR="00D835BE">
        <w:instrText xml:space="preserve"> ADDIN EN.CITE.DATA </w:instrText>
      </w:r>
      <w:r w:rsidR="00D835BE">
        <w:fldChar w:fldCharType="end"/>
      </w:r>
      <w:r w:rsidR="00520794">
        <w:fldChar w:fldCharType="separate"/>
      </w:r>
      <w:r w:rsidR="00D835BE">
        <w:rPr>
          <w:noProof/>
        </w:rPr>
        <w:t>(Hennekam</w:t>
      </w:r>
      <w:r w:rsidR="00D835BE" w:rsidRPr="00D835BE">
        <w:rPr>
          <w:i/>
          <w:noProof/>
        </w:rPr>
        <w:t xml:space="preserve"> et al.</w:t>
      </w:r>
      <w:r w:rsidR="00D835BE">
        <w:rPr>
          <w:noProof/>
        </w:rPr>
        <w:t>, 2020; Satoh &amp; Iwaku, 2006; Williams</w:t>
      </w:r>
      <w:r w:rsidR="00D835BE" w:rsidRPr="00D835BE">
        <w:rPr>
          <w:i/>
          <w:noProof/>
        </w:rPr>
        <w:t xml:space="preserve"> et al.</w:t>
      </w:r>
      <w:r w:rsidR="00D835BE">
        <w:rPr>
          <w:noProof/>
        </w:rPr>
        <w:t>, 2009)</w:t>
      </w:r>
      <w:r w:rsidR="00520794">
        <w:fldChar w:fldCharType="end"/>
      </w:r>
      <w:ins w:id="563" w:author="Vera Weisbecker" w:date="2024-04-23T12:46:00Z">
        <w:r w:rsidR="00E45347">
          <w:t xml:space="preserve"> </w:t>
        </w:r>
        <w:r>
          <w:t xml:space="preserve">and specifically the </w:t>
        </w:r>
        <w:r w:rsidR="00B554D4">
          <w:t>r</w:t>
        </w:r>
        <w:r>
          <w:t xml:space="preserve">akali </w:t>
        </w:r>
      </w:ins>
      <w:r w:rsidR="00520794">
        <w:fldChar w:fldCharType="begin"/>
      </w:r>
      <w:r w:rsidR="00D835BE">
        <w:instrText xml:space="preserve"> ADDIN EN.CITE &lt;EndNote&gt;&lt;Cite&gt;&lt;Author&gt;Fabre&lt;/Author&gt;&lt;Year&gt;2017&lt;/Year&gt;&lt;RecNum&gt;78&lt;/RecNum&gt;&lt;DisplayText&gt;(Fabre&lt;style face="italic"&gt; et al.&lt;/style&gt;, 2017)&lt;/DisplayText&gt;&lt;record&gt;&lt;rec-number&gt;78&lt;/rec-number&gt;&lt;foreign-keys&gt;&lt;key app="EN" db-id="p9vfsf2vj2tvwjevww9pzwfazxfv5txvw5ap" timestamp="1713156308"&gt;78&lt;/key&gt;&lt;/foreign-keys&gt;&lt;ref-type name="Journal Article"&gt;17&lt;/ref-type&gt;&lt;contributors&gt;&lt;authors&gt;&lt;author&gt;Fabre, P‐H&lt;/author&gt;&lt;author&gt;Herrel, Anthony&lt;/author&gt;&lt;author&gt;Fitriana, Y&lt;/author&gt;&lt;author&gt;Meslin, L&lt;/author&gt;&lt;author&gt;Hautier, Lionel&lt;/author&gt;&lt;/authors&gt;&lt;/contributors&gt;&lt;titles&gt;&lt;title&gt;Masticatory muscle architecture in a water‐rat from Australasia (Murinae, Hydromys) and its implication for the evolution of carnivory in rodents&lt;/title&gt;&lt;secondary-title&gt;Journal of Anatomy&lt;/secondary-title&gt;&lt;/titles&gt;&lt;periodical&gt;&lt;full-title&gt;Journal of Anatomy&lt;/full-title&gt;&lt;/periodical&gt;&lt;pages&gt;380-397&lt;/pages&gt;&lt;volume&gt;231&lt;/volume&gt;&lt;number&gt;3&lt;/number&gt;&lt;dates&gt;&lt;year&gt;2017&lt;/year&gt;&lt;/dates&gt;&lt;isbn&gt;0021-8782&lt;/isbn&gt;&lt;urls&gt;&lt;/urls&gt;&lt;/record&gt;&lt;/Cite&gt;&lt;/EndNote&gt;</w:instrText>
      </w:r>
      <w:r w:rsidR="00520794">
        <w:fldChar w:fldCharType="separate"/>
      </w:r>
      <w:r w:rsidR="00D835BE">
        <w:rPr>
          <w:noProof/>
        </w:rPr>
        <w:t>(Fabre</w:t>
      </w:r>
      <w:r w:rsidR="00D835BE" w:rsidRPr="00D835BE">
        <w:rPr>
          <w:i/>
          <w:noProof/>
        </w:rPr>
        <w:t xml:space="preserve"> et al.</w:t>
      </w:r>
      <w:r w:rsidR="00D835BE">
        <w:rPr>
          <w:noProof/>
        </w:rPr>
        <w:t>, 2017)</w:t>
      </w:r>
      <w:r w:rsidR="00520794">
        <w:fldChar w:fldCharType="end"/>
      </w:r>
      <w:ins w:id="564" w:author="Vera Weisbecker" w:date="2024-04-23T12:46:00Z">
        <w:r>
          <w:t xml:space="preserve">. The departure from the common allometric line thus reflects the </w:t>
        </w:r>
        <w:r w:rsidR="0071515D">
          <w:t xml:space="preserve">carnivorous </w:t>
        </w:r>
        <w:r>
          <w:t xml:space="preserve">species’ </w:t>
        </w:r>
        <w:r>
          <w:rPr>
            <w:rFonts w:ascii="TimesNewRomanPSMT" w:hAnsi="TimesNewRomanPSMT"/>
          </w:rPr>
          <w:t>functional shift from omnivory to carnivory, which is thought to occur at the expense of bite force at the molars</w:t>
        </w:r>
        <w:r>
          <w:t xml:space="preserve"> </w:t>
        </w:r>
      </w:ins>
      <w:r w:rsidR="00520794">
        <w:fldChar w:fldCharType="begin"/>
      </w:r>
      <w:r w:rsidR="00D835BE">
        <w:instrText xml:space="preserve"> ADDIN EN.CITE &lt;EndNote&gt;&lt;Cite&gt;&lt;Author&gt;Fabre&lt;/Author&gt;&lt;Year&gt;2017&lt;/Year&gt;&lt;RecNum&gt;78&lt;/RecNum&gt;&lt;DisplayText&gt;(Fabre&lt;style face="italic"&gt; et al.&lt;/style&gt;, 2017)&lt;/DisplayText&gt;&lt;record&gt;&lt;rec-number&gt;78&lt;/rec-number&gt;&lt;foreign-keys&gt;&lt;key app="EN" db-id="p9vfsf2vj2tvwjevww9pzwfazxfv5txvw5ap" timestamp="1713156308"&gt;78&lt;/key&gt;&lt;/foreign-keys&gt;&lt;ref-type name="Journal Article"&gt;17&lt;/ref-type&gt;&lt;contributors&gt;&lt;authors&gt;&lt;author&gt;Fabre, P‐H&lt;/author&gt;&lt;author&gt;Herrel, Anthony&lt;/author&gt;&lt;author&gt;Fitriana, Y&lt;/author&gt;&lt;author&gt;Meslin, L&lt;/author&gt;&lt;author&gt;Hautier, Lionel&lt;/author&gt;&lt;/authors&gt;&lt;/contributors&gt;&lt;titles&gt;&lt;title&gt;Masticatory muscle architecture in a water‐rat from Australasia (Murinae, Hydromys) and its implication for the evolution of carnivory in rodents&lt;/title&gt;&lt;secondary-title&gt;Journal of Anatomy&lt;/secondary-title&gt;&lt;/titles&gt;&lt;periodical&gt;&lt;full-title&gt;Journal of Anatomy&lt;/full-title&gt;&lt;/periodical&gt;&lt;pages&gt;380-397&lt;/pages&gt;&lt;volume&gt;231&lt;/volume&gt;&lt;number&gt;3&lt;/number&gt;&lt;dates&gt;&lt;year&gt;2017&lt;/year&gt;&lt;/dates&gt;&lt;isbn&gt;0021-8782&lt;/isbn&gt;&lt;urls&gt;&lt;/urls&gt;&lt;/record&gt;&lt;/Cite&gt;&lt;/EndNote&gt;</w:instrText>
      </w:r>
      <w:r w:rsidR="00520794">
        <w:fldChar w:fldCharType="separate"/>
      </w:r>
      <w:r w:rsidR="00D835BE">
        <w:rPr>
          <w:noProof/>
        </w:rPr>
        <w:t>(Fabre</w:t>
      </w:r>
      <w:r w:rsidR="00D835BE" w:rsidRPr="00D835BE">
        <w:rPr>
          <w:i/>
          <w:noProof/>
        </w:rPr>
        <w:t xml:space="preserve"> et al.</w:t>
      </w:r>
      <w:r w:rsidR="00D835BE">
        <w:rPr>
          <w:noProof/>
        </w:rPr>
        <w:t>, 2017)</w:t>
      </w:r>
      <w:r w:rsidR="00520794">
        <w:fldChar w:fldCharType="end"/>
      </w:r>
      <w:ins w:id="565" w:author="Vera Weisbecker" w:date="2024-04-23T12:46:00Z">
        <w:r w:rsidR="00162E2C">
          <w:t xml:space="preserve">; a similar departure from CREA due to a larger gape has also been observed in sabre-toothed cats </w:t>
        </w:r>
      </w:ins>
      <w:r w:rsidR="00520794">
        <w:fldChar w:fldCharType="begin"/>
      </w:r>
      <w:r w:rsidR="00D835BE">
        <w:instrText xml:space="preserve"> ADDIN EN.CITE &lt;EndNote&gt;&lt;Cite&gt;&lt;Author&gt;Tamagnini&lt;/Author&gt;&lt;Year&gt;2023&lt;/Year&gt;&lt;RecNum&gt;85&lt;/RecNum&gt;&lt;DisplayText&gt;(Tamagnini&lt;style face="italic"&gt; et al.&lt;/style&gt;, 2023)&lt;/DisplayText&gt;&lt;record&gt;&lt;rec-number&gt;85&lt;/rec-number&gt;&lt;foreign-keys&gt;&lt;key app="EN" db-id="p9vfsf2vj2tvwjevww9pzwfazxfv5txvw5ap" timestamp="1713332825"&gt;85&lt;/key&gt;&lt;/foreign-keys&gt;&lt;ref-type name="Journal Article"&gt;17&lt;/ref-type&gt;&lt;contributors&gt;&lt;authors&gt;&lt;author&gt;Tamagnini, Davide&lt;/author&gt;&lt;author&gt;Michaud, Margot&lt;/author&gt;&lt;author&gt;Meloro, Carlo&lt;/author&gt;&lt;author&gt;Raia, Pasquale&lt;/author&gt;&lt;author&gt;Soibelzon, Leopoldo&lt;/author&gt;&lt;author&gt;Tambusso, P Sebastián&lt;/author&gt;&lt;author&gt;Varela, Luciano&lt;/author&gt;&lt;author&gt;Maiorano, Luigi&lt;/author&gt;&lt;/authors&gt;&lt;/contributors&gt;&lt;titles&gt;&lt;title&gt;Conical and sabertoothed cats as an exception to craniofacial evolutionary allometry&lt;/title&gt;&lt;secondary-title&gt;Scientific Reports&lt;/secondary-title&gt;&lt;/titles&gt;&lt;periodical&gt;&lt;full-title&gt;Scientific Reports&lt;/full-title&gt;&lt;/periodical&gt;&lt;pages&gt;13571&lt;/pages&gt;&lt;volume&gt;13&lt;/volume&gt;&lt;number&gt;1&lt;/number&gt;&lt;dates&gt;&lt;year&gt;2023&lt;/year&gt;&lt;/dates&gt;&lt;isbn&gt;2045-2322&lt;/isbn&gt;&lt;urls&gt;&lt;/urls&gt;&lt;/record&gt;&lt;/Cite&gt;&lt;/EndNote&gt;</w:instrText>
      </w:r>
      <w:r w:rsidR="00520794">
        <w:fldChar w:fldCharType="separate"/>
      </w:r>
      <w:r w:rsidR="00D835BE">
        <w:rPr>
          <w:noProof/>
        </w:rPr>
        <w:t>(Tamagnini</w:t>
      </w:r>
      <w:r w:rsidR="00D835BE" w:rsidRPr="00D835BE">
        <w:rPr>
          <w:i/>
          <w:noProof/>
        </w:rPr>
        <w:t xml:space="preserve"> et al.</w:t>
      </w:r>
      <w:r w:rsidR="00D835BE">
        <w:rPr>
          <w:noProof/>
        </w:rPr>
        <w:t>, 2023)</w:t>
      </w:r>
      <w:r w:rsidR="00520794">
        <w:fldChar w:fldCharType="end"/>
      </w:r>
      <w:del w:id="566" w:author="Vera Weisbecker" w:date="2024-04-23T12:46:00Z">
        <w:r w:rsidR="00000000">
          <w:delText>shallower</w:delText>
        </w:r>
      </w:del>
      <w:ins w:id="567" w:author="Vera Weisbecker" w:date="2024-04-23T12:46:00Z">
        <w:r>
          <w:t xml:space="preserve">. By contrast, the specialised grass-feeding broad-toothed rat </w:t>
        </w:r>
        <w:r>
          <w:rPr>
            <w:i/>
            <w:iCs/>
          </w:rPr>
          <w:t>Mastacomys</w:t>
        </w:r>
        <w:r>
          <w:t xml:space="preserve"> and granivore rabbit-rat </w:t>
        </w:r>
        <w:r>
          <w:rPr>
            <w:i/>
            <w:iCs/>
          </w:rPr>
          <w:t xml:space="preserve">Conilurus penicillatus </w:t>
        </w:r>
        <w:r>
          <w:t>score low on both the residual PC1 and 2, reflecting curved anterior rostra and relatively smaller cranial</w:t>
        </w:r>
      </w:ins>
      <w:r>
        <w:t xml:space="preserve"> vaults</w:t>
      </w:r>
      <w:del w:id="568" w:author="Vera Weisbecker" w:date="2024-04-23T12:46:00Z">
        <w:r w:rsidR="00000000">
          <w:delText xml:space="preserve"> than expected for their size. This pattern likely reflects </w:delText>
        </w:r>
      </w:del>
      <w:ins w:id="569" w:author="Vera Weisbecker" w:date="2024-04-23T12:46:00Z">
        <w:r>
          <w:t xml:space="preserve">. This is consistent with finds of </w:t>
        </w:r>
      </w:ins>
      <w:r>
        <w:t xml:space="preserve">the wider skulls and dorsally shifted temporalis muscles that increase the </w:t>
      </w:r>
      <w:del w:id="570" w:author="Vera Weisbecker" w:date="2024-04-23T12:46:00Z">
        <w:r w:rsidR="00000000">
          <w:delText>mechanical advantage</w:delText>
        </w:r>
      </w:del>
      <w:ins w:id="571" w:author="Vera Weisbecker" w:date="2024-04-23T12:46:00Z">
        <w:r>
          <w:t>muscle mass</w:t>
        </w:r>
      </w:ins>
      <w:r>
        <w:t xml:space="preserve"> for masticating fibrous foods, which has evolved in specialist folivores across several rodent families </w:t>
      </w:r>
      <w:r w:rsidR="00520794">
        <w:fldChar w:fldCharType="begin"/>
      </w:r>
      <w:r w:rsidR="00D835BE">
        <w:instrText xml:space="preserve"> ADDIN EN.CITE &lt;EndNote&gt;&lt;Cite&gt;&lt;Author&gt;Samuels&lt;/Author&gt;&lt;Year&gt;2009&lt;/Year&gt;&lt;RecNum&gt;47&lt;/RecNum&gt;&lt;DisplayText&gt;(Samuels, 2009)&lt;/DisplayText&gt;&lt;record&gt;&lt;rec-number&gt;47&lt;/rec-number&gt;&lt;foreign-keys&gt;&lt;key app="EN" db-id="p9vfsf2vj2tvwjevww9pzwfazxfv5txvw5ap" timestamp="1709692331"&gt;47&lt;/key&gt;&lt;/foreign-keys&gt;&lt;ref-type name="Journal Article"&gt;17&lt;/ref-type&gt;&lt;contributors&gt;&lt;authors&gt;&lt;author&gt;Samuels, J. X.&lt;/author&gt;&lt;/authors&gt;&lt;/contributors&gt;&lt;titles&gt;&lt;title&gt;Cranial morphology and dietary habits of rodents&lt;/title&gt;&lt;secondary-title&gt;Zoological Journal of the Linnean Society&lt;/secondary-title&gt;&lt;/titles&gt;&lt;periodical&gt;&lt;full-title&gt;Zoological Journal of the Linnean Society&lt;/full-title&gt;&lt;/periodical&gt;&lt;pages&gt;864-888&lt;/pages&gt;&lt;volume&gt;156&lt;/volume&gt;&lt;number&gt;4&lt;/number&gt;&lt;dates&gt;&lt;year&gt;2009&lt;/year&gt;&lt;/dates&gt;&lt;isbn&gt;0024-4082&lt;/isbn&gt;&lt;urls&gt;&lt;related-urls&gt;&lt;url&gt;https://doi.org/10.1111/j.1096-3642.2009.00502.x&lt;/url&gt;&lt;/related-urls&gt;&lt;/urls&gt;&lt;electronic-resource-num&gt;https://doi.org/10.1111/j.1096-3642.2009.00502.x&lt;/electronic-resource-num&gt;&lt;access-date&gt;10/8/2023&lt;/access-date&gt;&lt;/record&gt;&lt;/Cite&gt;&lt;/EndNote&gt;</w:instrText>
      </w:r>
      <w:r w:rsidR="00520794">
        <w:fldChar w:fldCharType="separate"/>
      </w:r>
      <w:r w:rsidR="00D835BE">
        <w:rPr>
          <w:noProof/>
        </w:rPr>
        <w:t>(Samuels, 2009)</w:t>
      </w:r>
      <w:r w:rsidR="00520794">
        <w:fldChar w:fldCharType="end"/>
      </w:r>
      <w:ins w:id="572" w:author="Vera Weisbecker" w:date="2024-04-23T12:46:00Z">
        <w:r>
          <w:t xml:space="preserve"> and leads to more robust cranial dimensions in this species </w:t>
        </w:r>
      </w:ins>
      <w:r w:rsidR="00520794">
        <w:fldChar w:fldCharType="begin"/>
      </w:r>
      <w:r w:rsidR="00D835BE">
        <w:instrText xml:space="preserve"> ADDIN EN.CITE &lt;EndNote&gt;&lt;Cite&gt;&lt;Author&gt;Breed&lt;/Author&gt;&lt;Year&gt;2007&lt;/Year&gt;&lt;RecNum&gt;14&lt;/RecNum&gt;&lt;DisplayText&gt;(Breed &amp;amp; Ford, 2007)&lt;/DisplayText&gt;&lt;record&gt;&lt;rec-number&gt;14&lt;/rec-number&gt;&lt;foreign-keys&gt;&lt;key app="EN" db-id="p9vfsf2vj2tvwjevww9pzwfazxfv5txvw5ap" timestamp="1709692331"&gt;14&lt;/key&gt;&lt;/foreign-keys&gt;&lt;ref-type name="Book"&gt;6&lt;/ref-type&gt;&lt;contributors&gt;&lt;authors&gt;&lt;author&gt;Breed, B.&lt;/author&gt;&lt;author&gt;Ford, F.&lt;/author&gt;&lt;/authors&gt;&lt;secondary-authors&gt;&lt;author&gt;Breed, B.&lt;/author&gt;&lt;author&gt;Ford, F.&lt;/author&gt;&lt;/secondary-authors&gt;&lt;/contributors&gt;&lt;titles&gt;&lt;title&gt;Native Mice and Rats&lt;/title&gt;&lt;/titles&gt;&lt;pages&gt;196&lt;/pages&gt;&lt;dates&gt;&lt;year&gt;2007&lt;/year&gt;&lt;/dates&gt;&lt;isbn&gt;978-0-643-09931-9&lt;/isbn&gt;&lt;urls&gt;&lt;related-urls&gt;&lt;url&gt;http://ebooks.publish.csiro.au/content/9780643095595/9780643095595&lt;/url&gt;&lt;/related-urls&gt;&lt;/urls&gt;&lt;electronic-resource-num&gt;https://doi.org/10.1071/9780643095595&lt;/electronic-resource-num&gt;&lt;/record&gt;&lt;/Cite&gt;&lt;/EndNote&gt;</w:instrText>
      </w:r>
      <w:r w:rsidR="00520794">
        <w:fldChar w:fldCharType="separate"/>
      </w:r>
      <w:r w:rsidR="00D835BE">
        <w:rPr>
          <w:noProof/>
        </w:rPr>
        <w:t>(Breed &amp; Ford, 2007)</w:t>
      </w:r>
      <w:r w:rsidR="00520794">
        <w:fldChar w:fldCharType="end"/>
      </w:r>
      <w:ins w:id="573" w:author="Vera Weisbecker" w:date="2024-04-23T12:46:00Z">
        <w:r>
          <w:t xml:space="preserve"> and other folivores </w:t>
        </w:r>
      </w:ins>
      <w:r w:rsidR="00520794">
        <w:fldChar w:fldCharType="begin"/>
      </w:r>
      <w:r w:rsidR="00D835BE">
        <w:instrText xml:space="preserve"> ADDIN EN.CITE &lt;EndNote&gt;&lt;Cite&gt;&lt;Author&gt;Barbero&lt;/Author&gt;&lt;Year&gt;2023&lt;/Year&gt;&lt;RecNum&gt;68&lt;/RecNum&gt;&lt;DisplayText&gt;(Barbero&lt;style face="italic"&gt; et al.&lt;/style&gt;, 2023)&lt;/DisplayText&gt;&lt;record&gt;&lt;rec-number&gt;68&lt;/rec-number&gt;&lt;foreign-keys&gt;&lt;key app="EN" db-id="p9vfsf2vj2tvwjevww9pzwfazxfv5txvw5ap" timestamp="1712292421"&gt;68&lt;/key&gt;&lt;/foreign-keys&gt;&lt;ref-type name="Journal Article"&gt;17&lt;/ref-type&gt;&lt;contributors&gt;&lt;authors&gt;&lt;author&gt;Barbero, Sofía&lt;/author&gt;&lt;author&gt;Teta, Pablo&lt;/author&gt;&lt;author&gt;Cassini, Guillermo Hernán&lt;/author&gt;&lt;/authors&gt;&lt;/contributors&gt;&lt;titles&gt;&lt;title&gt;An ecomorphological approach to the relationship between craniomandibular morphology and diet in sigmodontine rodents from central-eastern Argentina&lt;/title&gt;&lt;secondary-title&gt;Zoology&lt;/secondary-title&gt;&lt;/titles&gt;&lt;periodical&gt;&lt;full-title&gt;Zoology&lt;/full-title&gt;&lt;/periodical&gt;&lt;pages&gt;126066&lt;/pages&gt;&lt;volume&gt;156&lt;/volume&gt;&lt;keywords&gt;&lt;keyword&gt;Ecomorphology&lt;/keyword&gt;&lt;keyword&gt;Trophic ecology&lt;/keyword&gt;&lt;keyword&gt;Form-function&lt;/keyword&gt;&lt;keyword&gt;Pampas&lt;/keyword&gt;&lt;keyword&gt;South America&lt;/keyword&gt;&lt;/keywords&gt;&lt;dates&gt;&lt;year&gt;2023&lt;/year&gt;&lt;pub-dates&gt;&lt;date&gt;2023/02/01/&lt;/date&gt;&lt;/pub-dates&gt;&lt;/dates&gt;&lt;isbn&gt;0944-2006&lt;/isbn&gt;&lt;urls&gt;&lt;related-urls&gt;&lt;url&gt;https://www.sciencedirect.com/science/article/pii/S0944200622000678&lt;/url&gt;&lt;/related-urls&gt;&lt;/urls&gt;&lt;electronic-resource-num&gt;https://doi.org/10.1016/j.zool.2022.126066&lt;/electronic-resource-num&gt;&lt;/record&gt;&lt;/Cite&gt;&lt;/EndNote&gt;</w:instrText>
      </w:r>
      <w:r w:rsidR="00520794">
        <w:fldChar w:fldCharType="separate"/>
      </w:r>
      <w:r w:rsidR="00D835BE">
        <w:rPr>
          <w:noProof/>
        </w:rPr>
        <w:t>(Barbero</w:t>
      </w:r>
      <w:r w:rsidR="00D835BE" w:rsidRPr="00D835BE">
        <w:rPr>
          <w:i/>
          <w:noProof/>
        </w:rPr>
        <w:t xml:space="preserve"> et al.</w:t>
      </w:r>
      <w:r w:rsidR="00D835BE">
        <w:rPr>
          <w:noProof/>
        </w:rPr>
        <w:t>, 2023)</w:t>
      </w:r>
      <w:r w:rsidR="00520794">
        <w:fldChar w:fldCharType="end"/>
      </w:r>
      <w:ins w:id="574" w:author="Vera Weisbecker" w:date="2024-04-23T12:46:00Z">
        <w:r>
          <w:t>. Similarly, cranial morphology is expected to be determined by the most challenging foods encountered by a species</w:t>
        </w:r>
        <w:r w:rsidR="00CA7E48">
          <w:t xml:space="preserve"> </w:t>
        </w:r>
      </w:ins>
      <w:r w:rsidR="00520794">
        <w:fldChar w:fldCharType="begin">
          <w:fldData xml:space="preserve">PEVuZE5vdGU+PENpdGU+PEF1dGhvcj5GaWd1ZWlyaWRvPC9BdXRob3I+PFllYXI+MjAxNDwvWWVh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</w:fldData>
        </w:fldChar>
      </w:r>
      <w:r w:rsidR="00D835BE">
        <w:instrText xml:space="preserve"> ADDIN EN.CITE </w:instrText>
      </w:r>
      <w:r w:rsidR="00D835BE">
        <w:fldChar w:fldCharType="begin">
          <w:fldData xml:space="preserve">PEVuZE5vdGU+PENpdGU+PEF1dGhvcj5GaWd1ZWlyaWRvPC9BdXRob3I+PFllYXI+MjAxNDwvWWVh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</w:fldData>
        </w:fldChar>
      </w:r>
      <w:r w:rsidR="00D835BE">
        <w:instrText xml:space="preserve"> ADDIN EN.CITE.DATA </w:instrText>
      </w:r>
      <w:r w:rsidR="00D835BE">
        <w:fldChar w:fldCharType="end"/>
      </w:r>
      <w:r w:rsidR="00520794">
        <w:fldChar w:fldCharType="separate"/>
      </w:r>
      <w:r w:rsidR="00D835BE">
        <w:rPr>
          <w:noProof/>
        </w:rPr>
        <w:t>(Figueirido</w:t>
      </w:r>
      <w:r w:rsidR="00D835BE" w:rsidRPr="00D835BE">
        <w:rPr>
          <w:i/>
          <w:noProof/>
        </w:rPr>
        <w:t xml:space="preserve"> et al.</w:t>
      </w:r>
      <w:r w:rsidR="00D835BE">
        <w:rPr>
          <w:noProof/>
        </w:rPr>
        <w:t>, 2014; Mitchell, 2019; Strait</w:t>
      </w:r>
      <w:r w:rsidR="00D835BE" w:rsidRPr="00D835BE">
        <w:rPr>
          <w:i/>
          <w:noProof/>
        </w:rPr>
        <w:t xml:space="preserve"> et al.</w:t>
      </w:r>
      <w:r w:rsidR="00D835BE">
        <w:rPr>
          <w:noProof/>
        </w:rPr>
        <w:t>, 2009; Van Valkenburgh, 1989)</w:t>
      </w:r>
      <w:r w:rsidR="00520794">
        <w:fldChar w:fldCharType="end"/>
      </w:r>
      <w:ins w:id="575" w:author="Vera Weisbecker" w:date="2024-04-23T12:46:00Z">
        <w:r>
          <w:t xml:space="preserve">, so that frequent consumption of hard seeds and insects by the desert-living hopping generalists </w:t>
        </w:r>
        <w:r>
          <w:rPr>
            <w:i/>
            <w:iCs/>
          </w:rPr>
          <w:t xml:space="preserve">Notomys </w:t>
        </w:r>
        <w:r>
          <w:t xml:space="preserve">and </w:t>
        </w:r>
        <w:r>
          <w:rPr>
            <w:i/>
            <w:iCs/>
          </w:rPr>
          <w:t>Conilurus</w:t>
        </w:r>
        <w:r>
          <w:t xml:space="preserve"> </w:t>
        </w:r>
      </w:ins>
      <w:r w:rsidR="00520794">
        <w:fldChar w:fldCharType="begin"/>
      </w:r>
      <w:r w:rsidR="00D835BE">
        <w:instrText xml:space="preserve"> ADDIN EN.CITE &lt;EndNote&gt;&lt;Cite&gt;&lt;Author&gt;Murray&lt;/Author&gt;&lt;Year&gt;1999&lt;/Year&gt;&lt;RecNum&gt;54&lt;/RecNum&gt;&lt;DisplayText&gt;(Murray&lt;style face="italic"&gt; et al.&lt;/style&gt;, 1999)&lt;/DisplayText&gt;&lt;record&gt;&lt;rec-number&gt;54&lt;/rec-number&gt;&lt;foreign-keys&gt;&lt;key app="EN" db-id="p9vfsf2vj2tvwjevww9pzwfazxfv5txvw5ap" timestamp="1709692331"&gt;54&lt;/key&gt;&lt;/foreign-keys&gt;&lt;ref-type name="Journal Article"&gt;17&lt;/ref-type&gt;&lt;contributors&gt;&lt;authors&gt;&lt;author&gt;Murray, B. R.&lt;/author&gt;&lt;author&gt;Dickman, C. R.&lt;/author&gt;&lt;author&gt;Watts, C. H. S.&lt;/author&gt;&lt;author&gt;Morton, S. R.&lt;/author&gt;&lt;/authors&gt;&lt;/contributors&gt;&lt;titles&gt;&lt;title&gt;The dietary ecology of Australian rodents&lt;/title&gt;&lt;secondary-title&gt;Wildlife Research&lt;/secondary-title&gt;&lt;/titles&gt;&lt;periodical&gt;&lt;full-title&gt;Wildlife Research&lt;/full-title&gt;&lt;/periodical&gt;&lt;pages&gt;857-858&lt;/pages&gt;&lt;volume&gt;26&lt;/volume&gt;&lt;number&gt;6&lt;/number&gt;&lt;dates&gt;&lt;year&gt;1999&lt;/year&gt;&lt;/dates&gt;&lt;urls&gt;&lt;related-urls&gt;&lt;url&gt;https://www.publish.csiro.au/paper/WR97046_CO&lt;/url&gt;&lt;/related-urls&gt;&lt;/urls&gt;&lt;electronic-resource-num&gt;https://doi.org/10.1071/WR97046_CO&lt;/electronic-resource-num&gt;&lt;/record&gt;&lt;/Cite&gt;&lt;/EndNote&gt;</w:instrText>
      </w:r>
      <w:r w:rsidR="00520794">
        <w:fldChar w:fldCharType="separate"/>
      </w:r>
      <w:r w:rsidR="00D835BE">
        <w:rPr>
          <w:noProof/>
        </w:rPr>
        <w:t>(Murray</w:t>
      </w:r>
      <w:r w:rsidR="00D835BE" w:rsidRPr="00D835BE">
        <w:rPr>
          <w:i/>
          <w:noProof/>
        </w:rPr>
        <w:t xml:space="preserve"> et al.</w:t>
      </w:r>
      <w:r w:rsidR="00D835BE">
        <w:rPr>
          <w:noProof/>
        </w:rPr>
        <w:t>, 1999)</w:t>
      </w:r>
      <w:r w:rsidR="00520794">
        <w:fldChar w:fldCharType="end"/>
      </w:r>
      <w:del w:id="576" w:author="Vera Weisbecker" w:date="2024-04-23T12:46:00Z">
        <w:r w:rsidR="00000000">
          <w:delText xml:space="preserve">. </w:delText>
        </w:r>
      </w:del>
      <w:ins w:id="577" w:author="Vera Weisbecker" w:date="2024-04-23T12:46:00Z">
        <w:r>
          <w:t xml:space="preserve"> might explain their more robust crania relative to braincase than expected for their size.</w:t>
        </w:r>
        <w:r w:rsidR="00C92EB2">
          <w:t xml:space="preserve"> This adds the dietary specialists among o</w:t>
        </w:r>
        <w:r w:rsidR="0071515D">
          <w:t>u</w:t>
        </w:r>
        <w:r w:rsidR="00C92EB2">
          <w:t>r sample to the other cases of shape divergence from the allometric line that can be explained by cranial biomechanics</w:t>
        </w:r>
        <w:r w:rsidR="001300DC">
          <w:t xml:space="preserve"> </w:t>
        </w:r>
      </w:ins>
      <w:r w:rsidR="00520794">
        <w:fldChar w:fldCharType="begin">
          <w:fldData xml:space="preserve">PEVuZE5vdGU+PENpdGU+PEF1dGhvcj5NaXRjaGVsbDwvQXV0aG9yPjxZZWFyPjIwMjQ8L1llYXI+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</w:fldData>
        </w:fldChar>
      </w:r>
      <w:r w:rsidR="00D835BE">
        <w:instrText xml:space="preserve"> ADDIN EN.CITE </w:instrText>
      </w:r>
      <w:r w:rsidR="00D835BE">
        <w:fldChar w:fldCharType="begin">
          <w:fldData xml:space="preserve">PEVuZE5vdGU+PENpdGU+PEF1dGhvcj5NaXRjaGVsbDwvQXV0aG9yPjxZZWFyPjIwMjQ8L1llYXI+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</w:fldData>
        </w:fldChar>
      </w:r>
      <w:r w:rsidR="00D835BE">
        <w:instrText xml:space="preserve"> ADDIN EN.CITE.DATA </w:instrText>
      </w:r>
      <w:r w:rsidR="00D835BE">
        <w:fldChar w:fldCharType="end"/>
      </w:r>
      <w:r w:rsidR="00520794">
        <w:fldChar w:fldCharType="separate"/>
      </w:r>
      <w:r w:rsidR="00D835BE">
        <w:rPr>
          <w:noProof/>
        </w:rPr>
        <w:t>(e.g. Mitchell</w:t>
      </w:r>
      <w:r w:rsidR="00D835BE" w:rsidRPr="00D835BE">
        <w:rPr>
          <w:i/>
          <w:noProof/>
        </w:rPr>
        <w:t xml:space="preserve"> et al.</w:t>
      </w:r>
      <w:r w:rsidR="00D835BE">
        <w:rPr>
          <w:noProof/>
        </w:rPr>
        <w:t>, 2024b; Tamagnini</w:t>
      </w:r>
      <w:r w:rsidR="00D835BE" w:rsidRPr="00D835BE">
        <w:rPr>
          <w:i/>
          <w:noProof/>
        </w:rPr>
        <w:t xml:space="preserve"> et al.</w:t>
      </w:r>
      <w:r w:rsidR="00D835BE">
        <w:rPr>
          <w:noProof/>
        </w:rPr>
        <w:t>, 2017; Tamagnini</w:t>
      </w:r>
      <w:r w:rsidR="00D835BE" w:rsidRPr="00D835BE">
        <w:rPr>
          <w:i/>
          <w:noProof/>
        </w:rPr>
        <w:t xml:space="preserve"> et al.</w:t>
      </w:r>
      <w:r w:rsidR="00D835BE">
        <w:rPr>
          <w:noProof/>
        </w:rPr>
        <w:t>, 2023)</w:t>
      </w:r>
      <w:r w:rsidR="00520794">
        <w:fldChar w:fldCharType="end"/>
      </w:r>
    </w:p>
    <w:p w14:paraId="359A8BF2" w14:textId="77777777" w:rsidR="00B266BB" w:rsidRDefault="00A60FB2">
      <w:pPr>
        <w:spacing w:line="480" w:lineRule="auto"/>
        <w:rPr>
          <w:del w:id="578" w:author="Vera Weisbecker" w:date="2024-04-23T12:46:00Z"/>
        </w:rPr>
      </w:pPr>
      <w:ins w:id="579" w:author="Vera Weisbecker" w:date="2024-04-23T12:46:00Z">
        <w:r>
          <w:t xml:space="preserve">Another, potentially non-biomechanical effect emerging from the </w:t>
        </w:r>
        <w:r w:rsidR="00EA0B7A">
          <w:t>PCA</w:t>
        </w:r>
        <w:r>
          <w:t xml:space="preserve"> of shape residuals is a tendency of the dorsal cranial vault to expand dorsally together with a ventral expansion of the basicranium on residual PC2, resulting in overall braincase expansion. This may be related to changes in the proportions between cranium and brain size, either through increase or decrease in encephalisation </w:t>
        </w:r>
      </w:ins>
      <w:r w:rsidR="00520794">
        <w:fldChar w:fldCharType="begin"/>
      </w:r>
      <w:r w:rsidR="00D835BE">
        <w:instrText xml:space="preserve"> ADDIN EN.CITE &lt;EndNote&gt;&lt;Cite&gt;&lt;Author&gt;Smaers&lt;/Author&gt;&lt;Year&gt;2021&lt;/Year&gt;&lt;RecNum&gt;38&lt;/RecNum&gt;&lt;DisplayText&gt;(Smaers&lt;style face="italic"&gt; et al.&lt;/style&gt;, 2021)&lt;/DisplayText&gt;&lt;record&gt;&lt;rec-number&gt;38&lt;/rec-number&gt;&lt;foreign-keys&gt;&lt;key app="EN" db-id="p9vfsf2vj2tvwjevww9pzwfazxfv5txvw5ap" timestamp="1709692331"&gt;38&lt;/key&gt;&lt;/foreign-keys&gt;&lt;ref-type name="Journal Article"&gt;17&lt;/ref-type&gt;&lt;contributors&gt;&lt;authors&gt;&lt;author&gt;Smaers, J. B.&lt;/author&gt;&lt;author&gt;Rothman, R. S.&lt;/author&gt;&lt;author&gt;Hudson, D. R.&lt;/author&gt;&lt;author&gt;Balanoff, A. M.&lt;/author&gt;&lt;author&gt;Beatty, B.&lt;/author&gt;&lt;author&gt;Dechmann, D. K. N.&lt;/author&gt;&lt;author&gt;de Vries, D.&lt;/author&gt;&lt;author&gt;Dunn, J. C.&lt;/author&gt;&lt;author&gt;Fleagle, J. G.&lt;/author&gt;&lt;author&gt;Gilbert, C. C.&lt;/author&gt;&lt;author&gt;Goswami, A.&lt;/author&gt;&lt;author&gt;Iwaniuk, A. N.&lt;/author&gt;&lt;author&gt;Jungers, W. L.&lt;/author&gt;&lt;author&gt;Kerney, M.&lt;/author&gt;&lt;author&gt;Ksepka, D. T.&lt;/author&gt;&lt;author&gt;Manger, P. R.&lt;/author&gt;&lt;author&gt;Mongle, C. S.&lt;/author&gt;&lt;author&gt;Rohlf, F. J.&lt;/author&gt;&lt;author&gt;Smith, N. A.&lt;/author&gt;&lt;author&gt;Soligo, C.&lt;/author&gt;&lt;author&gt;Weisbecker, V.&lt;/author&gt;&lt;author&gt;Safi, K.&lt;/author&gt;&lt;/authors&gt;&lt;/contributors&gt;&lt;titles&gt;&lt;title&gt;The evolution of mammalian brain size&lt;/title&gt;&lt;secondary-title&gt;Science Advances&lt;/secondary-title&gt;&lt;/titles&gt;&lt;periodical&gt;&lt;full-title&gt;Science Advances&lt;/full-title&gt;&lt;/periodical&gt;&lt;pages&gt;eabe2101&lt;/pages&gt;&lt;volume&gt;7&lt;/volume&gt;&lt;number&gt;18&lt;/number&gt;&lt;dates&gt;&lt;year&gt;2021&lt;/year&gt;&lt;/dates&gt;&lt;urls&gt;&lt;related-urls&gt;&lt;url&gt;https://www.science.org/doi/abs/10.1126/sciadv.abe2101&lt;/url&gt;&lt;/related-urls&gt;&lt;/urls&gt;&lt;electronic-resource-num&gt;https://doi.org/10.1126/sciadv.abe2101&lt;/electronic-resource-num&gt;&lt;/record&gt;&lt;/Cite&gt;&lt;/EndNote&gt;</w:instrText>
      </w:r>
      <w:r w:rsidR="00520794">
        <w:fldChar w:fldCharType="separate"/>
      </w:r>
      <w:r w:rsidR="00D835BE">
        <w:rPr>
          <w:noProof/>
        </w:rPr>
        <w:t>(Smaers</w:t>
      </w:r>
      <w:r w:rsidR="00D835BE" w:rsidRPr="00D835BE">
        <w:rPr>
          <w:i/>
          <w:noProof/>
        </w:rPr>
        <w:t xml:space="preserve"> et al.</w:t>
      </w:r>
      <w:r w:rsidR="00D835BE">
        <w:rPr>
          <w:noProof/>
        </w:rPr>
        <w:t>, 2021)</w:t>
      </w:r>
      <w:r w:rsidR="00520794">
        <w:fldChar w:fldCharType="end"/>
      </w:r>
      <w:ins w:id="580" w:author="Vera Weisbecker" w:date="2024-04-23T12:46:00Z">
        <w:r>
          <w:t xml:space="preserve"> or a different distribution of brain tissue within the braincase </w:t>
        </w:r>
      </w:ins>
      <w:r w:rsidR="00520794">
        <w:fldChar w:fldCharType="begin"/>
      </w:r>
      <w:r w:rsidR="00D835BE">
        <w:instrText xml:space="preserve"> ADDIN EN.CITE &lt;EndNote&gt;&lt;Cite&gt;&lt;Author&gt;Weisbecker&lt;/Author&gt;&lt;Year&gt;2021&lt;/Year&gt;&lt;RecNum&gt;39&lt;/RecNum&gt;&lt;DisplayText&gt;(Weisbecker&lt;style face="italic"&gt; et al.&lt;/style&gt;, 2021)&lt;/DisplayText&gt;&lt;record&gt;&lt;rec-number&gt;39&lt;/rec-number&gt;&lt;foreign-keys&gt;&lt;key app="EN" db-id="p9vfsf2vj2tvwjevww9pzwfazxfv5txvw5ap" timestamp="1709692331"&gt;39&lt;/key&gt;&lt;/foreign-keys&gt;&lt;ref-type name="Journal Article"&gt;17&lt;/ref-type&gt;&lt;contributors&gt;&lt;authors&gt;&lt;author&gt;Weisbecker, V.&lt;/author&gt;&lt;author&gt;Rowe, T.&lt;/author&gt;&lt;author&gt;Wroe, S.&lt;/author&gt;&lt;author&gt;Macrini, T. E.&lt;/author&gt;&lt;author&gt;Garland, K. L. S.&lt;/author&gt;&lt;author&gt;Travouillon, K. J.&lt;/author&gt;&lt;author&gt;Black, K.&lt;/author&gt;&lt;author&gt;Archer, M.&lt;/author&gt;&lt;author&gt;Hand, S. J.&lt;/author&gt;&lt;author&gt;Berlin, J. C.&lt;/author&gt;&lt;author&gt;Beck, R. M.D.&lt;/author&gt;&lt;author&gt;Ladevèze, S.&lt;/author&gt;&lt;author&gt;Sharp, A. C.&lt;/author&gt;&lt;author&gt;Mardon, K.&lt;/author&gt;&lt;author&gt;Sherratt, E.&lt;/author&gt;&lt;/authors&gt;&lt;/contributors&gt;&lt;titles&gt;&lt;title&gt;Global elongation and high shape flexibility as an evolutionary hypothesis of accommodating mammalian brains into skulls&lt;/title&gt;&lt;secondary-title&gt;Evolution&lt;/secondary-title&gt;&lt;/titles&gt;&lt;periodical&gt;&lt;full-title&gt;Evolution&lt;/full-title&gt;&lt;/periodical&gt;&lt;pages&gt;625-640&lt;/pages&gt;&lt;volume&gt;75&lt;/volume&gt;&lt;number&gt;3&lt;/number&gt;&lt;dates&gt;&lt;year&gt;2021&lt;/year&gt;&lt;/dates&gt;&lt;isbn&gt;0014-3820&lt;/isbn&gt;&lt;urls&gt;&lt;related-urls&gt;&lt;url&gt;https://onlinelibrary.wiley.com/doi/abs/10.1111/evo.14163&lt;/url&gt;&lt;/related-urls&gt;&lt;/urls&gt;&lt;electronic-resource-num&gt;https://doi.org/10.1111/evo.14163&lt;/electronic-resource-num&gt;&lt;/record&gt;&lt;/Cite&gt;&lt;/EndNote&gt;</w:instrText>
      </w:r>
      <w:r w:rsidR="00520794">
        <w:fldChar w:fldCharType="separate"/>
      </w:r>
      <w:r w:rsidR="00D835BE">
        <w:rPr>
          <w:noProof/>
        </w:rPr>
        <w:t>(Weisbecker</w:t>
      </w:r>
      <w:r w:rsidR="00D835BE" w:rsidRPr="00D835BE">
        <w:rPr>
          <w:i/>
          <w:noProof/>
        </w:rPr>
        <w:t xml:space="preserve"> et al.</w:t>
      </w:r>
      <w:r w:rsidR="00D835BE">
        <w:rPr>
          <w:noProof/>
        </w:rPr>
        <w:t>, 2021)</w:t>
      </w:r>
      <w:r w:rsidR="00520794">
        <w:fldChar w:fldCharType="end"/>
      </w:r>
      <w:ins w:id="581" w:author="Vera Weisbecker" w:date="2024-04-23T12:46:00Z">
        <w:r>
          <w:t xml:space="preserve">. The genera </w:t>
        </w:r>
        <w:r w:rsidR="00B554D4">
          <w:t xml:space="preserve">for which </w:t>
        </w:r>
        <w:r>
          <w:t xml:space="preserve"> this effect is most obvious – </w:t>
        </w:r>
        <w:r>
          <w:rPr>
            <w:i/>
            <w:iCs/>
          </w:rPr>
          <w:t xml:space="preserve">Mastacomys </w:t>
        </w:r>
        <w:r>
          <w:t xml:space="preserve">(with a relatively small braincase) and </w:t>
        </w:r>
        <w:r>
          <w:rPr>
            <w:i/>
            <w:iCs/>
          </w:rPr>
          <w:t xml:space="preserve">Notomys </w:t>
        </w:r>
        <w:r>
          <w:t xml:space="preserve">(with a relatively large braincase) indeed have large residuals, despite slopes of static (within-species) allometry that are not significantly different from the common slope </w:t>
        </w:r>
      </w:ins>
      <w:r w:rsidR="00520794">
        <w:fldChar w:fldCharType="begin"/>
      </w:r>
      <w:r w:rsidR="00D835BE">
        <w:instrText xml:space="preserve"> ADDIN EN.CITE &lt;EndNote&gt;&lt;Cite&gt;&lt;Author&gt;Marcy&lt;/Author&gt;&lt;Year&gt;2020&lt;/Year&gt;&lt;RecNum&gt;5&lt;/RecNum&gt;&lt;DisplayText&gt;(Marcy&lt;style face="italic"&gt; et al.&lt;/style&gt;, 2020)&lt;/DisplayText&gt;&lt;record&gt;&lt;rec-number&gt;5&lt;/rec-number&gt;&lt;foreign-keys&gt;&lt;key app="EN" db-id="p9vfsf2vj2tvwjevww9pzwfazxfv5txvw5ap" timestamp="1709692331"&gt;5&lt;/key&gt;&lt;/foreign-keys&gt;&lt;ref-type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520794">
        <w:fldChar w:fldCharType="separate"/>
      </w:r>
      <w:r w:rsidR="00D835BE">
        <w:rPr>
          <w:noProof/>
        </w:rPr>
        <w:t>(Marcy</w:t>
      </w:r>
      <w:r w:rsidR="00D835BE" w:rsidRPr="00D835BE">
        <w:rPr>
          <w:i/>
          <w:noProof/>
        </w:rPr>
        <w:t xml:space="preserve"> et al.</w:t>
      </w:r>
      <w:r w:rsidR="00D835BE">
        <w:rPr>
          <w:noProof/>
        </w:rPr>
        <w:t>, 2020)</w:t>
      </w:r>
      <w:r w:rsidR="00520794">
        <w:fldChar w:fldCharType="end"/>
      </w:r>
      <w:moveToRangeStart w:id="582" w:author="Vera Weisbecker" w:date="2024-04-23T12:46:00Z" w:name="move164768819"/>
      <w:moveTo w:id="583" w:author="Vera Weisbecker" w:date="2024-04-23T12:46:00Z">
        <w:r>
          <w:t xml:space="preserve">. The changes in braincase dimension thus appear to reflect a “grade shift” of an otherwise identical allometric pattern. </w:t>
        </w:r>
      </w:moveTo>
      <w:moveToRangeEnd w:id="582"/>
    </w:p>
    <w:p w14:paraId="0AEE0E71" w14:textId="77777777" w:rsidR="008922AE" w:rsidRDefault="00000000">
      <w:pPr>
        <w:spacing w:line="480" w:lineRule="auto"/>
        <w:rPr>
          <w:del w:id="584" w:author="Vera Weisbecker" w:date="2024-04-23T12:46:00Z"/>
        </w:rPr>
      </w:pPr>
      <w:del w:id="585" w:author="Vera Weisbecker" w:date="2024-04-23T12:46:00Z">
        <w:r>
          <w:tab/>
          <w:delText>Under the assumptions of</w:delText>
        </w:r>
        <w:r w:rsidR="00245C5E">
          <w:delText xml:space="preserve"> Mitchell et al’s </w:delText>
        </w:r>
        <w:r>
          <w:delText xml:space="preserve"> framework, the CREA pattern </w:delText>
        </w:r>
        <w:r w:rsidR="00B266BB">
          <w:delText xml:space="preserve">often </w:delText>
        </w:r>
        <w:r>
          <w:delText xml:space="preserve">represents a tradeoff between bite force and selective pressures that shift in importance with increasing size. Importantly, such a biomechanics-focused framework allows for variation among selective pressures that result in biomechanical adaptation beyond </w:delText>
        </w:r>
        <w:r w:rsidR="00B266BB">
          <w:delText>size-mediated bite force demands</w:delText>
        </w:r>
        <w:r>
          <w:delText>. For example, in the case of rodents, there are potential benefits to increasing gape , which might explain why carnivorous species have more elongate crania than expected for their size. Similarly, cranial morphology is expected to be determined by the toughest foods encountered by a species</w:delText>
        </w:r>
        <w:r w:rsidR="00245C5E">
          <w:delText xml:space="preserve"> </w:delText>
        </w:r>
        <w:r>
          <w:delText xml:space="preserve">, so that frequent consumption of </w:delText>
        </w:r>
        <w:r w:rsidR="00076B55">
          <w:delText>hard seeds</w:delText>
        </w:r>
        <w:r>
          <w:delText xml:space="preserve"> and insects by the </w:delText>
        </w:r>
        <w:r w:rsidR="00076B55">
          <w:delText xml:space="preserve">desert-living </w:delText>
        </w:r>
        <w:r>
          <w:delText>hopping generalist species  might explain their more robust cranial dimensions than expected for their size.</w:delText>
        </w:r>
      </w:del>
    </w:p>
    <w:p w14:paraId="159533B5" w14:textId="69ACB095" w:rsidR="00A60FB2" w:rsidRDefault="00A60FB2">
      <w:pPr>
        <w:spacing w:line="480" w:lineRule="auto"/>
        <w:ind w:firstLine="720"/>
      </w:pPr>
      <w:ins w:id="586" w:author="Vera Weisbecker" w:date="2024-04-23T12:46:00Z">
        <w:r>
          <w:t xml:space="preserve">This further supports the expectation that bite force allometry should be expressed in similar patterns in crania with divergent shapes </w:t>
        </w:r>
      </w:ins>
      <w:r w:rsidR="00520794">
        <w:fldChar w:fldCharType="begin"/>
      </w:r>
      <w:r w:rsidR="00D835BE">
        <w:instrText xml:space="preserve"> ADDIN EN.CITE &lt;EndNote&gt;&lt;Cite&gt;&lt;Author&gt;Mitchell&lt;/Author&gt;&lt;Year&gt;2024&lt;/Year&gt;&lt;RecNum&gt;94&lt;/RecNum&gt;&lt;Prefix&gt;e.g. represented by different intercepts of an allometric regression`; &lt;/Prefix&gt;&lt;DisplayText&gt;(e.g. represented by different intercepts of an allometric regression; 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(e.g. represented by different intercepts of an allometric regression; Mitchell</w:t>
      </w:r>
      <w:r w:rsidR="00D835BE" w:rsidRPr="00D835BE">
        <w:rPr>
          <w:i/>
          <w:noProof/>
        </w:rPr>
        <w:t xml:space="preserve"> et al.</w:t>
      </w:r>
      <w:r w:rsidR="00D835BE">
        <w:rPr>
          <w:noProof/>
        </w:rPr>
        <w:t>, 2024b)</w:t>
      </w:r>
      <w:r w:rsidR="00520794">
        <w:fldChar w:fldCharType="end"/>
      </w:r>
    </w:p>
    <w:p w14:paraId="17ED707C" w14:textId="73B1C4DD" w:rsidR="00A60FB2" w:rsidRDefault="00A60FB2">
      <w:pPr>
        <w:spacing w:line="480" w:lineRule="auto"/>
        <w:ind w:firstLine="720"/>
      </w:pPr>
      <w:r>
        <w:t xml:space="preserve">Despite evidence that the allometric pattern in our sample is determined by </w:t>
      </w:r>
      <w:del w:id="587" w:author="Vera Weisbecker" w:date="2024-04-23T12:46:00Z">
        <w:r w:rsidR="00000000">
          <w:delText>stabilizing</w:delText>
        </w:r>
      </w:del>
      <w:ins w:id="588" w:author="Vera Weisbecker" w:date="2024-04-23T12:46:00Z">
        <w:r>
          <w:t>stabilising</w:t>
        </w:r>
      </w:ins>
      <w:r>
        <w:t xml:space="preserve"> selection on </w:t>
      </w:r>
      <w:del w:id="589" w:author="Vera Weisbecker" w:date="2024-04-23T12:46:00Z">
        <w:r w:rsidR="00000000">
          <w:delText>mastication</w:delText>
        </w:r>
      </w:del>
      <w:ins w:id="590" w:author="Vera Weisbecker" w:date="2024-04-23T12:46:00Z">
        <w:r>
          <w:t>a particular biting pattern</w:t>
        </w:r>
      </w:ins>
      <w:r>
        <w:t xml:space="preserve">, the allometry-free morphospaces show that this appears not to constrain the evolution of adaptations such as postural variation coinciding with ecological </w:t>
      </w:r>
      <w:del w:id="591" w:author="Vera Weisbecker" w:date="2024-04-23T12:46:00Z">
        <w:r w:rsidR="00000000">
          <w:delText>specializations.</w:delText>
        </w:r>
      </w:del>
      <w:ins w:id="592" w:author="Vera Weisbecker" w:date="2024-04-23T12:46:00Z">
        <w:r>
          <w:t>specialisations.</w:t>
        </w:r>
      </w:ins>
      <w:r>
        <w:t xml:space="preserve"> For example, the rabbit rat (</w:t>
      </w:r>
      <w:r>
        <w:rPr>
          <w:i/>
        </w:rPr>
        <w:t>Conilurus penicillatus</w:t>
      </w:r>
      <w:r>
        <w:t xml:space="preserve">) has the highest facial tilt of the sample, consistent with its quadrupedally </w:t>
      </w:r>
      <w:r w:rsidRPr="00315216">
        <w:t xml:space="preserve">bounding locomotion </w:t>
      </w:r>
      <w:r w:rsidR="00520794">
        <w:fldChar w:fldCharType="begin">
          <w:fldData xml:space="preserve">PEVuZE5vdGU+PENpdGU+PEF1dGhvcj5LcmFhdHo8L0F1dGhvcj48WWVhcj4yMDE2PC9ZZWFyPjxS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</w:fldData>
        </w:fldChar>
      </w:r>
      <w:r w:rsidR="00D835BE">
        <w:instrText xml:space="preserve"> ADDIN EN.CITE </w:instrText>
      </w:r>
      <w:r w:rsidR="00D835BE">
        <w:fldChar w:fldCharType="begin">
          <w:fldData xml:space="preserve">PEVuZE5vdGU+PENpdGU+PEF1dGhvcj5LcmFhdHo8L0F1dGhvcj48WWVhcj4yMDE2PC9ZZWFyPjxS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</w:fldData>
        </w:fldChar>
      </w:r>
      <w:r w:rsidR="00D835BE">
        <w:instrText xml:space="preserve"> ADDIN EN.CITE.DATA </w:instrText>
      </w:r>
      <w:r w:rsidR="00D835BE">
        <w:fldChar w:fldCharType="end"/>
      </w:r>
      <w:r w:rsidR="00520794">
        <w:fldChar w:fldCharType="separate"/>
      </w:r>
      <w:r w:rsidR="00D835BE">
        <w:rPr>
          <w:noProof/>
        </w:rPr>
        <w:t>(Kraatz &amp; Sherratt, 2016; Watts &amp; Kemper, 1989)</w:t>
      </w:r>
      <w:r w:rsidR="00520794">
        <w:fldChar w:fldCharType="end"/>
      </w:r>
      <w:del w:id="593" w:author="Vera Weisbecker" w:date="2024-04-23T12:46:00Z">
        <w:r w:rsidR="00000000">
          <w:delText>.</w:delText>
        </w:r>
      </w:del>
      <w:r w:rsidRPr="00315216">
        <w:t xml:space="preserve"> However, despite</w:t>
      </w:r>
      <w:r>
        <w:t xml:space="preserve"> its unusual shape, the rabbit rat still falls along the common allometric line, thus suggesting that </w:t>
      </w:r>
      <w:del w:id="594" w:author="Vera Weisbecker" w:date="2024-04-23T12:46:00Z">
        <w:r w:rsidR="00000000">
          <w:delText>any stabilizing</w:delText>
        </w:r>
      </w:del>
      <w:ins w:id="595" w:author="Vera Weisbecker" w:date="2024-04-23T12:46:00Z">
        <w:r>
          <w:t>stabilising</w:t>
        </w:r>
      </w:ins>
      <w:r>
        <w:t xml:space="preserve"> selection on mastication</w:t>
      </w:r>
      <w:del w:id="596" w:author="Vera Weisbecker" w:date="2024-04-23T12:46:00Z">
        <w:r w:rsidR="00000000">
          <w:delText xml:space="preserve"> also</w:delText>
        </w:r>
      </w:del>
      <w:r>
        <w:t xml:space="preserve"> permits the evolution of specialist postures. A similar pattern is seen in the bipedally hopping genus </w:t>
      </w:r>
      <w:r>
        <w:rPr>
          <w:i/>
        </w:rPr>
        <w:t>Notomys</w:t>
      </w:r>
      <w:r>
        <w:t>, which</w:t>
      </w:r>
      <w:r>
        <w:rPr>
          <w:i/>
        </w:rPr>
        <w:t xml:space="preserve"> </w:t>
      </w:r>
      <w:r>
        <w:t xml:space="preserve">is second in facial tilt to </w:t>
      </w:r>
      <w:r>
        <w:rPr>
          <w:i/>
        </w:rPr>
        <w:t>Conilurus</w:t>
      </w:r>
      <w:del w:id="597" w:author="Vera Weisbecker" w:date="2024-04-23T12:46:00Z">
        <w:r w:rsidR="00000000">
          <w:delText xml:space="preserve">, and to a lesser degree in </w:delText>
        </w:r>
        <w:r w:rsidR="00000000">
          <w:rPr>
            <w:i/>
          </w:rPr>
          <w:delText>Mastacomys</w:delText>
        </w:r>
        <w:r w:rsidR="00000000">
          <w:delText>.</w:delText>
        </w:r>
      </w:del>
      <w:ins w:id="598" w:author="Vera Weisbecker" w:date="2024-04-23T12:46:00Z">
        <w:r>
          <w:t>.</w:t>
        </w:r>
      </w:ins>
      <w:r>
        <w:t xml:space="preserve"> </w:t>
      </w:r>
      <w:r>
        <w:rPr>
          <w:i/>
        </w:rPr>
        <w:t>Notomys</w:t>
      </w:r>
      <w:r>
        <w:t xml:space="preserve"> species do not lie on the common allometric line, but this separation is because of their </w:t>
      </w:r>
      <w:del w:id="599" w:author="Vera Weisbecker" w:date="2024-04-23T12:46:00Z">
        <w:r w:rsidR="00000000">
          <w:delText xml:space="preserve">derived </w:delText>
        </w:r>
      </w:del>
      <w:r>
        <w:t>basicranium</w:t>
      </w:r>
      <w:ins w:id="600" w:author="Vera Weisbecker" w:date="2024-04-23T12:46:00Z">
        <w:r>
          <w:t xml:space="preserve"> and vault shape</w:t>
        </w:r>
      </w:ins>
      <w:r>
        <w:t xml:space="preserve">, not their facial tilt. The inclusion of a facial tilt in </w:t>
      </w:r>
      <w:r>
        <w:rPr>
          <w:i/>
        </w:rPr>
        <w:t>Conilurus</w:t>
      </w:r>
      <w:r>
        <w:t xml:space="preserve"> and </w:t>
      </w:r>
      <w:r>
        <w:rPr>
          <w:i/>
        </w:rPr>
        <w:t>Notomys</w:t>
      </w:r>
      <w:r>
        <w:t xml:space="preserve"> within the common allometric pattern therefore </w:t>
      </w:r>
      <w:del w:id="601" w:author="Vera Weisbecker" w:date="2024-04-23T12:46:00Z">
        <w:r w:rsidR="00000000">
          <w:delText xml:space="preserve">suggests a level of flexibility to adaptations that do not interfere with masticatory function. </w:delText>
        </w:r>
      </w:del>
      <w:ins w:id="602" w:author="Vera Weisbecker" w:date="2024-04-23T12:46:00Z">
        <w:r>
          <w:t>confirms the hypothesis that CREA – patterns are related to specific parts of the cranium, without representing a constraint on the entire skull.</w:t>
        </w:r>
      </w:ins>
    </w:p>
    <w:p w14:paraId="0B0114B3" w14:textId="77777777" w:rsidR="00A60FB2" w:rsidRDefault="00A60FB2">
      <w:pPr>
        <w:spacing w:line="480" w:lineRule="auto"/>
      </w:pPr>
    </w:p>
    <w:p w14:paraId="6336DB82" w14:textId="77777777" w:rsidR="008922AE" w:rsidRDefault="00000000">
      <w:pPr>
        <w:spacing w:line="480" w:lineRule="auto"/>
        <w:rPr>
          <w:del w:id="603" w:author="Vera Weisbecker" w:date="2024-04-23T12:46:00Z"/>
        </w:rPr>
      </w:pPr>
      <w:del w:id="604" w:author="Vera Weisbecker" w:date="2024-04-23T12:46:00Z">
        <w:r>
          <w:delText xml:space="preserve">Visual assessment of the non-allometric shape variation provides intriguing evidence that even apparently non-allometric variation may have its origins in an underlying allometric pattern. In particular, the allometry-free PC2 axis – capturing “partial” CREA-like variation of relative braincase size – differentiates species that are adapted for different masticatory functions. </w:delText>
        </w:r>
        <w:r w:rsidR="00076B55">
          <w:delText>This includes</w:delText>
        </w:r>
        <w:r>
          <w:delText xml:space="preserve">, </w:delText>
        </w:r>
        <w:r w:rsidR="00076B55">
          <w:delText>specialized</w:delText>
        </w:r>
        <w:r>
          <w:delText xml:space="preserve"> folivory for the broad-toothed rat </w:delText>
        </w:r>
        <w:r>
          <w:rPr>
            <w:i/>
          </w:rPr>
          <w:delText>Mastacomys</w:delText>
        </w:r>
        <w:r>
          <w:delText>, which lies above the common allometric line</w:delText>
        </w:r>
        <w:r w:rsidR="00076B55">
          <w:delText xml:space="preserve"> in the full dataset</w:delText>
        </w:r>
        <w:r>
          <w:delText xml:space="preserve">, and bipedal hopping for </w:delText>
        </w:r>
        <w:r>
          <w:rPr>
            <w:i/>
          </w:rPr>
          <w:delText>Notomys</w:delText>
        </w:r>
        <w:r>
          <w:delText xml:space="preserve">, which lies below this line. In terms of shape, </w:delText>
        </w:r>
        <w:r>
          <w:rPr>
            <w:i/>
            <w:iCs/>
          </w:rPr>
          <w:delText>Mastacomys</w:delText>
        </w:r>
        <w:r>
          <w:delText xml:space="preserve"> displays a cranial shape like a larger murid, by having a relatively smaller braincase relative to the snout region; this is consistent with descriptions of its unusually robust skull . By contrast, </w:delText>
        </w:r>
        <w:r>
          <w:rPr>
            <w:i/>
          </w:rPr>
          <w:delText xml:space="preserve">Notomys </w:delText>
        </w:r>
        <w:r>
          <w:delText xml:space="preserve">displays a larger braincase region relative to the snout, as would be expected for a smaller murid. Despite this overall difference in multivariate intercept, the allometric slopes within the genera </w:delText>
        </w:r>
        <w:r>
          <w:rPr>
            <w:i/>
            <w:iCs/>
          </w:rPr>
          <w:delText>Notomys</w:delText>
        </w:r>
        <w:r>
          <w:delText xml:space="preserve"> and </w:delText>
        </w:r>
        <w:r>
          <w:rPr>
            <w:i/>
            <w:iCs/>
          </w:rPr>
          <w:delText>Mastacomys</w:delText>
        </w:r>
        <w:r>
          <w:delText xml:space="preserve"> are not significantly different from the common allometric slope </w:delText>
        </w:r>
      </w:del>
      <w:moveFromRangeStart w:id="605" w:author="Vera Weisbecker" w:date="2024-04-23T12:46:00Z" w:name="move164768819"/>
      <w:moveFrom w:id="606" w:author="Vera Weisbecker" w:date="2024-04-23T12:46:00Z">
        <w:r w:rsidR="00A60FB2">
          <w:t xml:space="preserve">. The changes in braincase dimension thus appear to reflect a “grade shift” of an otherwise identical allometric pattern. </w:t>
        </w:r>
      </w:moveFrom>
      <w:moveFromRangeEnd w:id="605"/>
      <w:del w:id="607" w:author="Vera Weisbecker" w:date="2024-04-23T12:46:00Z">
        <w:r>
          <w:delText>This further supports the expectation that bite force allometry should be expressed in similar patterns (represented by the allometric slope) in crania that have been selected for different bite forces due to dietary specialisation</w:delText>
        </w:r>
        <w:r w:rsidR="00245C5E">
          <w:delText xml:space="preserve"> </w:delText>
        </w:r>
      </w:del>
    </w:p>
    <w:p w14:paraId="4A8FFCA4" w14:textId="77777777" w:rsidR="008922AE" w:rsidRDefault="008922AE">
      <w:pPr>
        <w:spacing w:line="480" w:lineRule="auto"/>
        <w:rPr>
          <w:del w:id="608" w:author="Vera Weisbecker" w:date="2024-04-23T12:46:00Z"/>
        </w:rPr>
      </w:pPr>
    </w:p>
    <w:p w14:paraId="34F3BA71" w14:textId="77777777" w:rsidR="008922AE" w:rsidRDefault="00000000">
      <w:pPr>
        <w:spacing w:line="480" w:lineRule="auto"/>
        <w:rPr>
          <w:del w:id="609" w:author="Vera Weisbecker" w:date="2024-04-23T12:46:00Z"/>
        </w:rPr>
      </w:pPr>
      <w:del w:id="610" w:author="Vera Weisbecker" w:date="2024-04-23T12:46:00Z">
        <w:r>
          <w:delText>The modularity and integration results reinforce the impression that evolutionary size variation results in concerted changes across the cranium, as reflected in the higher integration values in the full dataset. This may well relate to stabilizing selection due to size-related biomechanical constraints. However, in the case of murines, such constraints appear to extend beyond the allometric pattern, due to the high levels of integration retained in the residual dataset. This agrees with the observation that rodents occupy a highly distinct, slowly-evolving area in the morphospace of placental crania . In addition, however, the lower integration and higher modularity of the size-free dataset reinforces the impression from the morphospaces that discrete changes in particular regions of the skull occur alongside the allometry-related pattern of shape variation. This also agrees with previous interpretations that murine crania are under strong stabilizing selection related to their derived masticatory apparatus, of which allometric patterns are just one manifestation. More generally, it highlights the importance of interpreting allometric patterns in the context of other variation, even when allometry explains the majority of shape variation</w:delText>
        </w:r>
        <w:r w:rsidR="00245C5E">
          <w:delText xml:space="preserve"> </w:delText>
        </w:r>
        <w:r>
          <w:delText>.</w:delText>
        </w:r>
      </w:del>
    </w:p>
    <w:p w14:paraId="18995092" w14:textId="77777777" w:rsidR="008922AE" w:rsidRDefault="00000000">
      <w:pPr>
        <w:spacing w:line="480" w:lineRule="auto"/>
        <w:rPr>
          <w:del w:id="611" w:author="Vera Weisbecker" w:date="2024-04-23T12:46:00Z"/>
        </w:rPr>
      </w:pPr>
      <w:del w:id="612" w:author="Vera Weisbecker" w:date="2024-04-23T12:46:00Z">
        <w:r>
          <w:delText>Counter to our expectations, morphological distances between species did not correspond with increases in phylogenetic distances. Instead, the asymptotic divergence pattern of shape reinforces the concept of rodent skulls evolving around an optimal shape unless a substantial change in either size or cranial function evolves. Consistent with this, the maximum divergences correspond with our three proposed mechanisms for the evolution of shape variation in Australian murids. First, the maximum divergence in the full shape dataset involves the large-bodied frugivores, whose cranial shapes were probably facilitated by an allometric line of least resistance honed by stabilizing selection</w:delText>
        </w:r>
        <w:r w:rsidR="00422522">
          <w:delText xml:space="preserve"> </w:delText>
        </w:r>
        <w:r>
          <w:delText xml:space="preserve">. In contrast, the allometry-free maximum divergence highlights the shape distances we hypothesize occurred due to a carnivory-related release from this selection on masticatory function. Finally, the second-highest divergence in the allometry-free shape analysis involving the hopping </w:delText>
        </w:r>
        <w:r>
          <w:rPr>
            <w:i/>
          </w:rPr>
          <w:delText>Notomys</w:delText>
        </w:r>
        <w:r>
          <w:delText xml:space="preserve"> likely reflects the aforementioned change in the genus-level allometric multidimensional intercept. Overall, the pattern of “spikes” of divergence in otherwise limited morphospace (as demonstrated by a plateau of diversification after 4.2-5.7 million years) suggests an evolutionary pattern most consistent with a mean-shift Ornstein-Uhlenbeck process of limited diversification around a local optimum .</w:delText>
        </w:r>
      </w:del>
    </w:p>
    <w:p w14:paraId="4CB4B094" w14:textId="77777777" w:rsidR="008922AE" w:rsidRDefault="008922AE">
      <w:pPr>
        <w:spacing w:line="480" w:lineRule="auto"/>
        <w:rPr>
          <w:del w:id="613" w:author="Vera Weisbecker" w:date="2024-04-23T12:46:00Z"/>
        </w:rPr>
      </w:pPr>
    </w:p>
    <w:p w14:paraId="4AE6F8CE" w14:textId="77777777" w:rsidR="008922AE" w:rsidRDefault="008922AE">
      <w:pPr>
        <w:spacing w:line="480" w:lineRule="auto"/>
        <w:rPr>
          <w:del w:id="614" w:author="Vera Weisbecker" w:date="2024-04-23T12:46:00Z"/>
        </w:rPr>
      </w:pPr>
    </w:p>
    <w:p w14:paraId="4383CDBA" w14:textId="19E3C4EA" w:rsidR="00A60FB2" w:rsidRDefault="00A60FB2">
      <w:pPr>
        <w:spacing w:line="480" w:lineRule="auto"/>
      </w:pPr>
      <w:r>
        <w:rPr>
          <w:b/>
        </w:rPr>
        <w:t xml:space="preserve">Conclusions </w:t>
      </w:r>
    </w:p>
    <w:p w14:paraId="327822FA" w14:textId="7FC33200" w:rsidR="002B4608" w:rsidRDefault="00000000" w:rsidP="0078679C">
      <w:pPr>
        <w:spacing w:line="480" w:lineRule="auto"/>
      </w:pPr>
      <w:del w:id="615" w:author="Vera Weisbecker" w:date="2024-04-23T12:46:00Z">
        <w:r>
          <w:rPr>
            <w:bCs/>
          </w:rPr>
          <w:delText>Characteri</w:delText>
        </w:r>
        <w:r w:rsidR="00924ECB">
          <w:rPr>
            <w:bCs/>
          </w:rPr>
          <w:delText>z</w:delText>
        </w:r>
        <w:r>
          <w:rPr>
            <w:bCs/>
          </w:rPr>
          <w:delText>ing</w:delText>
        </w:r>
      </w:del>
      <w:ins w:id="616" w:author="Vera Weisbecker" w:date="2024-04-23T12:46:00Z">
        <w:r w:rsidR="00A60FB2">
          <w:rPr>
            <w:bCs/>
          </w:rPr>
          <w:t>Characterising</w:t>
        </w:r>
      </w:ins>
      <w:r w:rsidR="00A60FB2">
        <w:rPr>
          <w:bCs/>
        </w:rPr>
        <w:t xml:space="preserve"> the allometric and allometry-free shape variation in the cranium of Australian murine rodents has provided a useful context to recent suggestions that allometric shape variation is a biomechanics-driven process</w:t>
      </w:r>
      <w:r w:rsidR="00BD6EE8">
        <w:rPr>
          <w:bCs/>
        </w:rPr>
        <w:t xml:space="preserve"> </w:t>
      </w:r>
      <w:ins w:id="617" w:author="Vera Weisbecker" w:date="2024-04-23T12:46:00Z">
        <w:r w:rsidR="00BD6EE8">
          <w:rPr>
            <w:bCs/>
          </w:rPr>
          <w:t>among many</w:t>
        </w:r>
        <w:r w:rsidR="00A60FB2">
          <w:rPr>
            <w:bCs/>
          </w:rPr>
          <w:t xml:space="preserve"> </w:t>
        </w:r>
      </w:ins>
      <w:r w:rsidR="00520794">
        <w:fldChar w:fldCharType="begin"/>
      </w:r>
      <w:r w:rsidR="00D835BE">
        <w:instrText xml:space="preserve"> ADDIN EN.CITE &lt;EndNote&gt;&lt;Cite&gt;&lt;Author&gt;Mitchell&lt;/Author&gt;&lt;Year&gt;2024&lt;/Year&gt;&lt;RecNum&gt;94&lt;/RecNum&gt;&lt;DisplayText&gt;(Mitchell&lt;style face="italic"&gt; et al.&lt;/style&gt;, 2024b)&lt;/DisplayText&gt;&lt;record&gt;&lt;rec-number&gt;94&lt;/rec-number&gt;&lt;foreign-keys&gt;&lt;key app="EN" db-id="p9vfsf2vj2tvwjevww9pzwfazxfv5txvw5ap" timestamp="1713502546"&gt;94&lt;/key&gt;&lt;/foreign-keys&gt;&lt;ref-type name="Journal Article"&gt;17&lt;/ref-type&gt;&lt;contributors&gt;&lt;authors&gt;&lt;author&gt;Mitchell, D. R.&lt;/author&gt;&lt;author&gt;Sherratt, Emma&lt;/author&gt;&lt;author&gt;Weisbecker, Vera&lt;/author&gt;&lt;/authors&gt;&lt;/contributors&gt;&lt;titles&gt;&lt;title&gt;Facing the facts: adaptive trade-offs along body size ranges determine mammalian craniofacial scaling&lt;/title&gt;&lt;secondary-title&gt;Biological Reviews&lt;/secondary-title&gt;&lt;/titles&gt;&lt;periodical&gt;&lt;full-title&gt;Biological Reviews&lt;/full-title&gt;&lt;/periodical&gt;&lt;pages&gt;496-524&lt;/pages&gt;&lt;volume&gt;99&lt;/volume&gt;&lt;number&gt;2&lt;/number&gt;&lt;dates&gt;&lt;year&gt;2024&lt;/year&gt;&lt;/dates&gt;&lt;isbn&gt;1464-7931&lt;/isbn&gt;&lt;urls&gt;&lt;related-urls&gt;&lt;url&gt;https://onlinelibrary.wiley.com/doi/abs/10.1111/brv.13032&lt;/url&gt;&lt;/related-urls&gt;&lt;/urls&gt;&lt;electronic-resource-num&gt;10.1111/brv.13032&lt;/electronic-resource-num&gt;&lt;/record&gt;&lt;/Cite&gt;&lt;/EndNote&gt;</w:instrText>
      </w:r>
      <w:r w:rsidR="00520794">
        <w:fldChar w:fldCharType="separate"/>
      </w:r>
      <w:r w:rsidR="00D835BE">
        <w:rPr>
          <w:noProof/>
        </w:rPr>
        <w:t>(Mitchell</w:t>
      </w:r>
      <w:r w:rsidR="00D835BE" w:rsidRPr="00D835BE">
        <w:rPr>
          <w:i/>
          <w:noProof/>
        </w:rPr>
        <w:t xml:space="preserve"> et al.</w:t>
      </w:r>
      <w:r w:rsidR="00D835BE">
        <w:rPr>
          <w:noProof/>
        </w:rPr>
        <w:t>, 2024b)</w:t>
      </w:r>
      <w:r w:rsidR="00520794">
        <w:fldChar w:fldCharType="end"/>
      </w:r>
      <w:del w:id="618" w:author="Vera Weisbecker" w:date="2024-04-23T12:46:00Z">
        <w:r>
          <w:rPr>
            <w:bCs/>
          </w:rPr>
          <w:delText xml:space="preserve">. Our study supports the predictions of this framework in several ways. One, </w:delText>
        </w:r>
        <w:r w:rsidR="00B266BB">
          <w:rPr>
            <w:bCs/>
          </w:rPr>
          <w:delText xml:space="preserve">a </w:delText>
        </w:r>
        <w:r>
          <w:rPr>
            <w:bCs/>
          </w:rPr>
          <w:delText xml:space="preserve">CREA </w:delText>
        </w:r>
        <w:r w:rsidR="00B266BB">
          <w:rPr>
            <w:bCs/>
          </w:rPr>
          <w:delText xml:space="preserve">pattern </w:delText>
        </w:r>
        <w:r>
          <w:rPr>
            <w:bCs/>
          </w:rPr>
          <w:delText>emerges as just one out of several patterns that are well-explained by established biomechanical hypotheses, highlighting the overall strong impact of biomechanics on cranial shape. Two, size appears to be only a constraint where stabilizing selection for a particular cranial function – in our case, the highly specialised gnawing apparatus of rodents - is apparent, and disappears where changes in cranial function or diet are consistent with a change of selective regime; similar deviations are seen in rodents with substantial change in mastication musculature (</w:delText>
        </w:r>
        <w:r>
          <w:delText xml:space="preserve">for example, hystricomorphs) or where extreme dietary shifts occur, such as in worm-specialists like </w:delText>
        </w:r>
        <w:r>
          <w:rPr>
            <w:i/>
            <w:iCs/>
          </w:rPr>
          <w:delText>Paucidentomys</w:delText>
        </w:r>
        <w:r>
          <w:delText xml:space="preserve"> .</w:delText>
        </w:r>
        <w:r w:rsidR="007107EF">
          <w:delText xml:space="preserve"> </w:delText>
        </w:r>
        <w:r>
          <w:delText>One</w:delText>
        </w:r>
      </w:del>
      <w:ins w:id="619" w:author="Vera Weisbecker" w:date="2024-04-23T12:46:00Z">
        <w:r w:rsidR="00A60FB2">
          <w:rPr>
            <w:bCs/>
          </w:rPr>
          <w:t xml:space="preserve">. Most importantly, CREA emerges as an important explanation for cranial integration, but assessments of size-free variation reveal it as just one out of several patterns that are well-explained by established biomechanical hypotheses. </w:t>
        </w:r>
        <w:r w:rsidR="00A60FB2">
          <w:t>Another</w:t>
        </w:r>
      </w:ins>
      <w:r w:rsidR="00A60FB2">
        <w:t xml:space="preserve"> important insight is that some patterns of postural adaptation, in our case relating to facial tilt, appear to be integrated with a common allometric line, producing a shared evolutionary shape pattern for the majority of the diverse sample. </w:t>
      </w:r>
      <w:ins w:id="620" w:author="Vera Weisbecker" w:date="2024-04-23T12:46:00Z">
        <w:r w:rsidR="00A60FB2">
          <w:rPr>
            <w:bCs/>
          </w:rPr>
          <w:t xml:space="preserve">However, deviations from the allometric line and OU-patterned residual variation also support suggestions that size is only a constraint where stabilising selection for a particular cranial function is apparent. </w:t>
        </w:r>
        <w:r w:rsidR="0078679C">
          <w:rPr>
            <w:bCs/>
          </w:rPr>
          <w:t>This explains why, among the many homogenous cranial shapes of rodents, striking deviations occur with biomechanical changes e.g.</w:t>
        </w:r>
        <w:r w:rsidR="00A60FB2">
          <w:rPr>
            <w:bCs/>
          </w:rPr>
          <w:t xml:space="preserve"> in mastication musculature (</w:t>
        </w:r>
        <w:r w:rsidR="00A60FB2">
          <w:t>for example, hystricomorphs) or extreme dietary shifts occur</w:t>
        </w:r>
        <w:r w:rsidR="0078679C">
          <w:t xml:space="preserve"> </w:t>
        </w:r>
      </w:ins>
      <w:r w:rsidR="00520794">
        <w:fldChar w:fldCharType="begin"/>
      </w:r>
      <w:r w:rsidR="00D835BE">
        <w:instrText xml:space="preserve"> ADDIN EN.CITE &lt;EndNote&gt;&lt;Cite&gt;&lt;Author&gt;Esselstyn&lt;/Author&gt;&lt;Year&gt;2012&lt;/Year&gt;&lt;RecNum&gt;56&lt;/RecNum&gt;&lt;Prefix&gt;such as in worm-specialists like Paucidentomys`; &lt;/Prefix&gt;&lt;DisplayText&gt;(such as in worm-specialists like Paucidentomys; Esselstyn&lt;style face="italic"&gt; et al.&lt;/style&gt;, 2012)&lt;/DisplayText&gt;&lt;record&gt;&lt;rec-number&gt;56&lt;/rec-number&gt;&lt;foreign-keys&gt;&lt;key app="EN" db-id="p9vfsf2vj2tvwjevww9pzwfazxfv5txvw5ap" timestamp="1709692331"&gt;56&lt;/key&gt;&lt;/foreign-keys&gt;&lt;ref-type name="Journal Article"&gt;17&lt;/ref-type&gt;&lt;contributors&gt;&lt;authors&gt;&lt;author&gt;Esselstyn, J. A.&lt;/author&gt;&lt;author&gt;Achmadi, A. S.&lt;/author&gt;&lt;author&gt;Rowe, K. C.&lt;/author&gt;&lt;/authors&gt;&lt;/contributors&gt;&lt;auth-address&gt;Biology Department, McMaster University, Hamilton, Ontario, Canada. jessel@mcmaster.ca&lt;/auth-address&gt;&lt;titles&gt;&lt;title&gt;Evolutionary novelty in a rat with no molars&lt;/title&gt;&lt;secondary-title&gt;Biology Letters&lt;/secondary-title&gt;&lt;/titles&gt;&lt;periodical&gt;&lt;full-title&gt;Biology Letters&lt;/full-title&gt;&lt;/periodical&gt;&lt;pages&gt;990-3&lt;/pages&gt;&lt;volume&gt;8&lt;/volume&gt;&lt;number&gt;6&lt;/number&gt;&lt;edition&gt;2012/08/24&lt;/edition&gt;&lt;keywords&gt;&lt;keyword&gt;Adaptation, Biological/*physiology&lt;/keyword&gt;&lt;keyword&gt;Animals&lt;/keyword&gt;&lt;keyword&gt;*Biological Evolution&lt;/keyword&gt;&lt;keyword&gt;Body Weights and Measures&lt;/keyword&gt;&lt;keyword&gt;Feeding Behavior/*physiology&lt;/keyword&gt;&lt;keyword&gt;Gastrointestinal Contents&lt;/keyword&gt;&lt;keyword&gt;Indonesia&lt;/keyword&gt;&lt;keyword&gt;Rats/*anatomy &amp;amp; histology/genetics&lt;/keyword&gt;&lt;keyword&gt;Species Specificity&lt;/keyword&gt;&lt;keyword&gt;Tooth/*anatomy &amp;amp; histology&lt;/keyword&gt;&lt;/keywords&gt;&lt;dates&gt;&lt;year&gt;2012&lt;/year&gt;&lt;pub-dates&gt;&lt;date&gt;Dec 23&lt;/date&gt;&lt;/pub-dates&gt;&lt;/dates&gt;&lt;isbn&gt;1744-9561 (Print)&amp;#xD;1744-9561&lt;/isbn&gt;&lt;accession-num&gt;22915626&lt;/accession-num&gt;&lt;urls&gt;&lt;/urls&gt;&lt;custom2&gt;PMC3497122&lt;/custom2&gt;&lt;electronic-resource-num&gt;https://doi.org/10.1098/rsbl.2012.0574&lt;/electronic-resource-num&gt;&lt;remote-database-provider&gt;NLM&lt;/remote-database-provider&gt;&lt;language&gt;eng&lt;/language&gt;&lt;/record&gt;&lt;/Cite&gt;&lt;/EndNote&gt;</w:instrText>
      </w:r>
      <w:r w:rsidR="00520794">
        <w:fldChar w:fldCharType="separate"/>
      </w:r>
      <w:r w:rsidR="00D835BE">
        <w:rPr>
          <w:noProof/>
        </w:rPr>
        <w:t>(such as in worm-specialists like Paucidentomys; Esselstyn</w:t>
      </w:r>
      <w:r w:rsidR="00D835BE" w:rsidRPr="00D835BE">
        <w:rPr>
          <w:i/>
          <w:noProof/>
        </w:rPr>
        <w:t xml:space="preserve"> et al.</w:t>
      </w:r>
      <w:r w:rsidR="00D835BE">
        <w:rPr>
          <w:noProof/>
        </w:rPr>
        <w:t>, 2012)</w:t>
      </w:r>
      <w:r w:rsidR="00520794">
        <w:fldChar w:fldCharType="end"/>
      </w:r>
      <w:del w:id="621" w:author="Vera Weisbecker" w:date="2024-04-23T12:46:00Z">
        <w:r>
          <w:delText>This highlights how CREA itself is well-explained as</w:delText>
        </w:r>
        <w:r w:rsidR="00DB4D1C">
          <w:delText xml:space="preserve"> an</w:delText>
        </w:r>
        <w:r>
          <w:delText xml:space="preserve"> emergent property of several sub-patterns; separating these will be an important step </w:delText>
        </w:r>
        <w:r w:rsidR="00B266BB">
          <w:delText>towards a</w:delText>
        </w:r>
        <w:r>
          <w:delText xml:space="preserve"> more nuanced assessment of </w:delText>
        </w:r>
        <w:r w:rsidR="00B266BB">
          <w:delText>allometric patterning in the mammalian cranium</w:delText>
        </w:r>
        <w:r>
          <w:delText xml:space="preserve">. </w:delText>
        </w:r>
      </w:del>
      <w:ins w:id="622" w:author="Vera Weisbecker" w:date="2024-04-23T12:46:00Z">
        <w:r w:rsidR="00A60FB2">
          <w:t>.</w:t>
        </w:r>
        <w:r w:rsidR="0078679C">
          <w:t xml:space="preserve"> </w:t>
        </w:r>
        <w:r w:rsidR="00A60FB2">
          <w:t xml:space="preserve">Our results thus highlight how CREA is well-explained as an emergent property of several sub-patterns, which can differ </w:t>
        </w:r>
        <w:r w:rsidR="00BD6EE8">
          <w:t>among clades</w:t>
        </w:r>
        <w:r w:rsidR="00A60FB2">
          <w:t xml:space="preserve"> depending on a range of scaling</w:t>
        </w:r>
        <w:r w:rsidR="00BD6EE8">
          <w:t xml:space="preserve">. This </w:t>
        </w:r>
        <w:r w:rsidR="0078679C">
          <w:t xml:space="preserve">makes observations of CREA by themselves of limited use for understanding the evolution of cranial shape in mammals. </w:t>
        </w:r>
        <w:r w:rsidR="00A60FB2">
          <w:t>Adding the nuance required for assessing craniofacial allometry</w:t>
        </w:r>
        <w:r w:rsidR="0078679C">
          <w:t xml:space="preserve"> and other biomechanical processes</w:t>
        </w:r>
        <w:r w:rsidR="00A60FB2">
          <w:t xml:space="preserve"> in mammals will therefore pose a challenge for future studies of cranial shape variation</w:t>
        </w:r>
        <w:r w:rsidR="0078679C">
          <w:t>.</w:t>
        </w:r>
      </w:ins>
    </w:p>
    <w:p w14:paraId="45E29275" w14:textId="77777777" w:rsidR="002B4608" w:rsidRDefault="002B4608" w:rsidP="002B4608">
      <w:pPr>
        <w:spacing w:line="480" w:lineRule="auto"/>
      </w:pPr>
      <w:r>
        <w:br w:type="page"/>
      </w:r>
      <w:bookmarkStart w:id="623" w:name="_Hlk147487310"/>
      <w:bookmarkStart w:id="624" w:name="_Hlk132629059"/>
      <w:r w:rsidR="00A60FB2">
        <w:rPr>
          <w:b/>
        </w:rPr>
        <w:t>References</w:t>
      </w:r>
      <w:bookmarkEnd w:id="623"/>
      <w:bookmarkEnd w:id="624"/>
    </w:p>
    <w:p w14:paraId="5272F5DF" w14:textId="48B86C1B" w:rsidR="00EE2414" w:rsidRPr="00EE2414" w:rsidRDefault="002B4608" w:rsidP="00EE2414">
      <w:pPr>
        <w:pStyle w:val="EndNoteBibliography"/>
        <w:ind w:left="720" w:hanging="720"/>
        <w:rPr>
          <w:noProof/>
        </w:rPr>
      </w:pPr>
      <w:r>
        <w:fldChar w:fldCharType="begin"/>
      </w:r>
      <w:r>
        <w:instrText xml:space="preserve"> ADDIN EN.REFLIST </w:instrText>
      </w:r>
      <w:r>
        <w:fldChar w:fldCharType="separate"/>
      </w:r>
      <w:r w:rsidR="00EE2414" w:rsidRPr="00EE2414">
        <w:rPr>
          <w:noProof/>
        </w:rPr>
        <w:t xml:space="preserve">Adams, D. C. (2016). Evaluating modularity in morphometric data: challenges with the RV coefficient and a new test measure. </w:t>
      </w:r>
      <w:r w:rsidR="00EE2414" w:rsidRPr="00EE2414">
        <w:rPr>
          <w:i/>
          <w:noProof/>
        </w:rPr>
        <w:t>Methods in Ecology and Evolution, 7</w:t>
      </w:r>
      <w:r w:rsidR="00EE2414" w:rsidRPr="00EE2414">
        <w:rPr>
          <w:noProof/>
        </w:rPr>
        <w:t>(5), 565-572. doi:</w:t>
      </w:r>
      <w:hyperlink r:id="rId9" w:history="1">
        <w:r w:rsidR="00EE2414" w:rsidRPr="00EE2414">
          <w:rPr>
            <w:rStyle w:val="Hyperlink"/>
            <w:noProof/>
          </w:rPr>
          <w:t>https://doi.org/10.1111/2041-210X.12511</w:t>
        </w:r>
      </w:hyperlink>
    </w:p>
    <w:p w14:paraId="7E01BD5C" w14:textId="77777777" w:rsidR="00EE2414" w:rsidRPr="00EE2414" w:rsidRDefault="00EE2414" w:rsidP="00EE2414">
      <w:pPr>
        <w:pStyle w:val="EndNoteBibliography"/>
        <w:ind w:left="720" w:hanging="720"/>
        <w:rPr>
          <w:noProof/>
        </w:rPr>
      </w:pPr>
      <w:r w:rsidRPr="00EE2414">
        <w:rPr>
          <w:noProof/>
        </w:rPr>
        <w:t xml:space="preserve">Adams, D. C., &amp; Collyer, M. L. (2016). On the comparison of the strength of morphological integration across morphometric datasets. </w:t>
      </w:r>
      <w:r w:rsidRPr="00EE2414">
        <w:rPr>
          <w:i/>
          <w:noProof/>
        </w:rPr>
        <w:t>Evolution, 70</w:t>
      </w:r>
      <w:r w:rsidRPr="00EE2414">
        <w:rPr>
          <w:noProof/>
        </w:rPr>
        <w:t xml:space="preserve">(11), 2623-2631. </w:t>
      </w:r>
    </w:p>
    <w:p w14:paraId="00403703" w14:textId="1156D030" w:rsidR="00EE2414" w:rsidRPr="00EE2414" w:rsidRDefault="00EE2414" w:rsidP="00EE2414">
      <w:pPr>
        <w:pStyle w:val="EndNoteBibliography"/>
        <w:ind w:left="720" w:hanging="720"/>
        <w:rPr>
          <w:noProof/>
        </w:rPr>
      </w:pPr>
      <w:r w:rsidRPr="00EE2414">
        <w:rPr>
          <w:noProof/>
        </w:rPr>
        <w:t xml:space="preserve">Adams, D. C., &amp; Collyer, M. L. (2019). Comparing the strength of modular signal, and evaluating alternative modular hypotheses, using covariance ratio effect sizes with morphometric data. </w:t>
      </w:r>
      <w:r w:rsidRPr="00EE2414">
        <w:rPr>
          <w:i/>
          <w:noProof/>
        </w:rPr>
        <w:t>Evolution, 73</w:t>
      </w:r>
      <w:r w:rsidRPr="00EE2414">
        <w:rPr>
          <w:noProof/>
        </w:rPr>
        <w:t>(12), 2352-2367. doi:</w:t>
      </w:r>
      <w:hyperlink r:id="rId10" w:history="1">
        <w:r w:rsidRPr="00EE2414">
          <w:rPr>
            <w:rStyle w:val="Hyperlink"/>
            <w:noProof/>
          </w:rPr>
          <w:t>https://doi.org/10.1111/evo.13867</w:t>
        </w:r>
      </w:hyperlink>
    </w:p>
    <w:p w14:paraId="00642AA6" w14:textId="2B99CEA9" w:rsidR="00EE2414" w:rsidRPr="00EE2414" w:rsidRDefault="00EE2414" w:rsidP="00EE2414">
      <w:pPr>
        <w:pStyle w:val="EndNoteBibliography"/>
        <w:ind w:left="720" w:hanging="720"/>
        <w:rPr>
          <w:noProof/>
        </w:rPr>
      </w:pPr>
      <w:r w:rsidRPr="00EE2414">
        <w:rPr>
          <w:noProof/>
        </w:rPr>
        <w:t xml:space="preserve">Adams, D. C., Collyer, M. L., Kaliontzopoulou, A., &amp; Baken, E. K. (2022). Geomorph: Software for geometric morphometric analyses. </w:t>
      </w:r>
      <w:r w:rsidRPr="00EE2414">
        <w:rPr>
          <w:i/>
          <w:noProof/>
        </w:rPr>
        <w:t xml:space="preserve">R package version 4.0.4. </w:t>
      </w:r>
      <w:hyperlink r:id="rId11" w:history="1">
        <w:r w:rsidRPr="00EE2414">
          <w:rPr>
            <w:rStyle w:val="Hyperlink"/>
            <w:i/>
            <w:noProof/>
          </w:rPr>
          <w:t>https://cran.r-project.org/package=geomorph</w:t>
        </w:r>
      </w:hyperlink>
      <w:r w:rsidRPr="00EE2414">
        <w:rPr>
          <w:noProof/>
        </w:rPr>
        <w:t xml:space="preserve">. </w:t>
      </w:r>
    </w:p>
    <w:p w14:paraId="152484E6" w14:textId="6EF75833" w:rsidR="00EE2414" w:rsidRPr="00EE2414" w:rsidRDefault="00EE2414" w:rsidP="00EE2414">
      <w:pPr>
        <w:pStyle w:val="EndNoteBibliography"/>
        <w:ind w:left="720" w:hanging="720"/>
        <w:rPr>
          <w:noProof/>
        </w:rPr>
      </w:pPr>
      <w:r w:rsidRPr="00EE2414">
        <w:rPr>
          <w:noProof/>
        </w:rPr>
        <w:t xml:space="preserve">Adams, D. C., &amp; Felice, R. N. (2014). Assessing trait covariation and morphological integration on phylogenies using evolutionary covariance matrices. </w:t>
      </w:r>
      <w:r w:rsidRPr="00EE2414">
        <w:rPr>
          <w:i/>
          <w:noProof/>
        </w:rPr>
        <w:t>PLOS ONE, 9</w:t>
      </w:r>
      <w:r w:rsidRPr="00EE2414">
        <w:rPr>
          <w:noProof/>
        </w:rPr>
        <w:t>(4), e94335. doi:</w:t>
      </w:r>
      <w:hyperlink r:id="rId12" w:history="1">
        <w:r w:rsidRPr="00EE2414">
          <w:rPr>
            <w:rStyle w:val="Hyperlink"/>
            <w:noProof/>
          </w:rPr>
          <w:t>https://doi.org/10.1371/journal.pone.0094335</w:t>
        </w:r>
      </w:hyperlink>
    </w:p>
    <w:p w14:paraId="0070D229" w14:textId="2B99B122" w:rsidR="00EE2414" w:rsidRPr="00EE2414" w:rsidRDefault="00EE2414" w:rsidP="00EE2414">
      <w:pPr>
        <w:pStyle w:val="EndNoteBibliography"/>
        <w:ind w:left="720" w:hanging="720"/>
        <w:rPr>
          <w:noProof/>
        </w:rPr>
      </w:pPr>
      <w:r w:rsidRPr="00EE2414">
        <w:rPr>
          <w:noProof/>
        </w:rPr>
        <w:t xml:space="preserve">Baken, E. K., Collyer, M. L., Kaliontzopoulou, A., &amp; Adams, D. C. (2021). geomorph v4.0 and gmShiny: enhanced analytics and a new graphical interface for a comprehensive morphometric experience. </w:t>
      </w:r>
      <w:r w:rsidRPr="00EE2414">
        <w:rPr>
          <w:i/>
          <w:noProof/>
        </w:rPr>
        <w:t>Methods in Ecology and Evolution, 12</w:t>
      </w:r>
      <w:r w:rsidRPr="00EE2414">
        <w:rPr>
          <w:noProof/>
        </w:rPr>
        <w:t>, 2355-2363. doi:</w:t>
      </w:r>
      <w:hyperlink r:id="rId13" w:history="1">
        <w:r w:rsidRPr="00EE2414">
          <w:rPr>
            <w:rStyle w:val="Hyperlink"/>
            <w:noProof/>
          </w:rPr>
          <w:t>https://doi.org/10.1111/2041-210X.13723</w:t>
        </w:r>
      </w:hyperlink>
    </w:p>
    <w:p w14:paraId="42E19AE9" w14:textId="2B43BA62" w:rsidR="00EE2414" w:rsidRPr="00EE2414" w:rsidRDefault="00EE2414" w:rsidP="00EE2414">
      <w:pPr>
        <w:pStyle w:val="EndNoteBibliography"/>
        <w:ind w:left="720" w:hanging="720"/>
        <w:rPr>
          <w:noProof/>
        </w:rPr>
      </w:pPr>
      <w:r w:rsidRPr="00EE2414">
        <w:rPr>
          <w:noProof/>
        </w:rPr>
        <w:t xml:space="preserve">Barbero, S., Teta, P., &amp; Cassini, G. H. (2023). An ecomorphological approach to the relationship between craniomandibular morphology and diet in sigmodontine rodents from central-eastern Argentina. </w:t>
      </w:r>
      <w:r w:rsidRPr="00EE2414">
        <w:rPr>
          <w:i/>
          <w:noProof/>
        </w:rPr>
        <w:t>Zoology, 156</w:t>
      </w:r>
      <w:r w:rsidRPr="00EE2414">
        <w:rPr>
          <w:noProof/>
        </w:rPr>
        <w:t>, 126066. doi:</w:t>
      </w:r>
      <w:hyperlink r:id="rId14" w:history="1">
        <w:r w:rsidRPr="00EE2414">
          <w:rPr>
            <w:rStyle w:val="Hyperlink"/>
            <w:noProof/>
          </w:rPr>
          <w:t>https://doi.org/10.1016/j.zool.2022.126066</w:t>
        </w:r>
      </w:hyperlink>
    </w:p>
    <w:p w14:paraId="77999465" w14:textId="77777777" w:rsidR="00EE2414" w:rsidRPr="00EE2414" w:rsidRDefault="00EE2414" w:rsidP="00EE2414">
      <w:pPr>
        <w:pStyle w:val="EndNoteBibliography"/>
        <w:ind w:left="720" w:hanging="720"/>
        <w:rPr>
          <w:noProof/>
        </w:rPr>
      </w:pPr>
      <w:r w:rsidRPr="00EE2414">
        <w:rPr>
          <w:noProof/>
        </w:rPr>
        <w:t xml:space="preserve">Beaulieu, J. M., Jhwueng, D.-C., Boettiger, C., &amp; O’Meara, B. C. (2012). Modeling stabilizing selection: expanding the Ornstein–Uhlenbeck model of adaptive evolution. </w:t>
      </w:r>
      <w:r w:rsidRPr="00EE2414">
        <w:rPr>
          <w:i/>
          <w:noProof/>
        </w:rPr>
        <w:t>Evolution, 66</w:t>
      </w:r>
      <w:r w:rsidRPr="00EE2414">
        <w:rPr>
          <w:noProof/>
        </w:rPr>
        <w:t>(8), 2369-2383. doi:10.1111/j.1558-5646.2012.01619.x</w:t>
      </w:r>
    </w:p>
    <w:p w14:paraId="584105DF" w14:textId="77777777" w:rsidR="00EE2414" w:rsidRPr="00EE2414" w:rsidRDefault="00EE2414" w:rsidP="00EE2414">
      <w:pPr>
        <w:pStyle w:val="EndNoteBibliography"/>
        <w:ind w:left="720" w:hanging="720"/>
        <w:rPr>
          <w:noProof/>
        </w:rPr>
      </w:pPr>
      <w:r w:rsidRPr="00EE2414">
        <w:rPr>
          <w:noProof/>
        </w:rPr>
        <w:t xml:space="preserve">Bonferroni, C. (1936). Teoria statistica delle classi e calcolo delle probabilita. </w:t>
      </w:r>
      <w:r w:rsidRPr="00EE2414">
        <w:rPr>
          <w:i/>
          <w:noProof/>
        </w:rPr>
        <w:t>Pubblicazioni del R Istituto Superiore di Scienze Economiche e Commericiali di Firenze, 8</w:t>
      </w:r>
      <w:r w:rsidRPr="00EE2414">
        <w:rPr>
          <w:noProof/>
        </w:rPr>
        <w:t xml:space="preserve">, 3-62. </w:t>
      </w:r>
    </w:p>
    <w:p w14:paraId="28BC7505" w14:textId="155B3315" w:rsidR="00EE2414" w:rsidRPr="00EE2414" w:rsidRDefault="00EE2414" w:rsidP="00EE2414">
      <w:pPr>
        <w:pStyle w:val="EndNoteBibliography"/>
        <w:ind w:left="720" w:hanging="720"/>
        <w:rPr>
          <w:noProof/>
        </w:rPr>
      </w:pPr>
      <w:r w:rsidRPr="00EE2414">
        <w:rPr>
          <w:noProof/>
        </w:rPr>
        <w:t xml:space="preserve">Bookstein, F. L. (2015). Integration, disintegration, and self-similarity: characterizing the scales of shape variation in landmark data. </w:t>
      </w:r>
      <w:r w:rsidRPr="00EE2414">
        <w:rPr>
          <w:i/>
          <w:noProof/>
        </w:rPr>
        <w:t>Evolutionary Biology, 42</w:t>
      </w:r>
      <w:r w:rsidRPr="00EE2414">
        <w:rPr>
          <w:noProof/>
        </w:rPr>
        <w:t>(4), 395-426. doi:</w:t>
      </w:r>
      <w:hyperlink r:id="rId15" w:history="1">
        <w:r w:rsidRPr="00EE2414">
          <w:rPr>
            <w:rStyle w:val="Hyperlink"/>
            <w:noProof/>
          </w:rPr>
          <w:t>https://doi.org/10.1007/s11692-015-9317-8</w:t>
        </w:r>
      </w:hyperlink>
    </w:p>
    <w:p w14:paraId="0E2E33A8" w14:textId="77777777" w:rsidR="00EE2414" w:rsidRPr="00EE2414" w:rsidRDefault="00EE2414" w:rsidP="00EE2414">
      <w:pPr>
        <w:pStyle w:val="EndNoteBibliography"/>
        <w:ind w:left="720" w:hanging="720"/>
        <w:rPr>
          <w:noProof/>
        </w:rPr>
      </w:pPr>
      <w:r w:rsidRPr="00EE2414">
        <w:rPr>
          <w:noProof/>
        </w:rPr>
        <w:t xml:space="preserve">Breed, B., &amp; Ford, F. (2007). </w:t>
      </w:r>
      <w:r w:rsidRPr="00EE2414">
        <w:rPr>
          <w:i/>
          <w:noProof/>
        </w:rPr>
        <w:t>Native Mice and Rats</w:t>
      </w:r>
      <w:r w:rsidRPr="00EE2414">
        <w:rPr>
          <w:noProof/>
        </w:rPr>
        <w:t>.</w:t>
      </w:r>
    </w:p>
    <w:p w14:paraId="1D3FEB49" w14:textId="27B249E3" w:rsidR="00EE2414" w:rsidRPr="00EE2414" w:rsidRDefault="00EE2414" w:rsidP="00EE2414">
      <w:pPr>
        <w:pStyle w:val="EndNoteBibliography"/>
        <w:ind w:left="720" w:hanging="720"/>
        <w:rPr>
          <w:noProof/>
        </w:rPr>
      </w:pPr>
      <w:r w:rsidRPr="00EE2414">
        <w:rPr>
          <w:noProof/>
        </w:rPr>
        <w:t xml:space="preserve">Bright, J. A., Marugán-Lobón, J., Cobb, S. N., &amp; Rayfield, E. J. (2016). The shapes of bird beaks are highly controlled by nondietary factors. </w:t>
      </w:r>
      <w:r w:rsidRPr="00EE2414">
        <w:rPr>
          <w:i/>
          <w:noProof/>
        </w:rPr>
        <w:t>Proceedings of the National Academy of Sciences, 113</w:t>
      </w:r>
      <w:r w:rsidRPr="00EE2414">
        <w:rPr>
          <w:noProof/>
        </w:rPr>
        <w:t>(19), 5352-5357. doi:</w:t>
      </w:r>
      <w:hyperlink r:id="rId16" w:history="1">
        <w:r w:rsidRPr="00EE2414">
          <w:rPr>
            <w:rStyle w:val="Hyperlink"/>
            <w:noProof/>
          </w:rPr>
          <w:t>https://doi.org/10.1073/pnas.1602683113</w:t>
        </w:r>
      </w:hyperlink>
    </w:p>
    <w:p w14:paraId="7638CDCD" w14:textId="77777777" w:rsidR="00EE2414" w:rsidRPr="00EE2414" w:rsidRDefault="00EE2414" w:rsidP="00EE2414">
      <w:pPr>
        <w:pStyle w:val="EndNoteBibliography"/>
        <w:ind w:left="720" w:hanging="720"/>
        <w:rPr>
          <w:noProof/>
        </w:rPr>
      </w:pPr>
      <w:r w:rsidRPr="00EE2414">
        <w:rPr>
          <w:noProof/>
        </w:rPr>
        <w:t xml:space="preserve">Burnham, K. P., &amp; Anderson, D. R. (2002). </w:t>
      </w:r>
      <w:r w:rsidRPr="00EE2414">
        <w:rPr>
          <w:i/>
          <w:noProof/>
        </w:rPr>
        <w:t>Model Selection and Multi-Model Inference</w:t>
      </w:r>
      <w:r w:rsidRPr="00EE2414">
        <w:rPr>
          <w:noProof/>
        </w:rPr>
        <w:t>. New York: Springer.</w:t>
      </w:r>
    </w:p>
    <w:p w14:paraId="28B2B4FB" w14:textId="77777777" w:rsidR="00EE2414" w:rsidRPr="00EE2414" w:rsidRDefault="00EE2414" w:rsidP="00EE2414">
      <w:pPr>
        <w:pStyle w:val="EndNoteBibliography"/>
        <w:ind w:left="720" w:hanging="720"/>
        <w:rPr>
          <w:noProof/>
        </w:rPr>
      </w:pPr>
      <w:r w:rsidRPr="00EE2414">
        <w:rPr>
          <w:noProof/>
        </w:rPr>
        <w:t xml:space="preserve">Calaby, J., &amp; Wimbush, D. (1964). Observations on the broad-toothed rat, </w:t>
      </w:r>
      <w:r w:rsidRPr="00EE2414">
        <w:rPr>
          <w:i/>
          <w:noProof/>
        </w:rPr>
        <w:t>Mastacomys fuscus</w:t>
      </w:r>
      <w:r w:rsidRPr="00EE2414">
        <w:rPr>
          <w:noProof/>
        </w:rPr>
        <w:t xml:space="preserve"> Thomas. </w:t>
      </w:r>
      <w:r w:rsidRPr="00EE2414">
        <w:rPr>
          <w:i/>
          <w:noProof/>
        </w:rPr>
        <w:t>CSIRO Wildlife Research, 9</w:t>
      </w:r>
      <w:r w:rsidRPr="00EE2414">
        <w:rPr>
          <w:noProof/>
        </w:rPr>
        <w:t xml:space="preserve">(2), 123-133. </w:t>
      </w:r>
    </w:p>
    <w:p w14:paraId="26A564DB" w14:textId="34E5B762" w:rsidR="00EE2414" w:rsidRPr="00EE2414" w:rsidRDefault="00EE2414" w:rsidP="00EE2414">
      <w:pPr>
        <w:pStyle w:val="EndNoteBibliography"/>
        <w:ind w:left="720" w:hanging="720"/>
        <w:rPr>
          <w:noProof/>
        </w:rPr>
      </w:pPr>
      <w:r w:rsidRPr="00EE2414">
        <w:rPr>
          <w:noProof/>
        </w:rPr>
        <w:t xml:space="preserve">Cardini, A. (2019). Craniofacial allometry is a rule in evolutionary radiations of placentals. </w:t>
      </w:r>
      <w:r w:rsidRPr="00EE2414">
        <w:rPr>
          <w:i/>
          <w:noProof/>
        </w:rPr>
        <w:t>Evolutionary Biology, 46</w:t>
      </w:r>
      <w:r w:rsidRPr="00EE2414">
        <w:rPr>
          <w:noProof/>
        </w:rPr>
        <w:t>(3), 239-248. doi:</w:t>
      </w:r>
      <w:hyperlink r:id="rId17" w:history="1">
        <w:r w:rsidRPr="00EE2414">
          <w:rPr>
            <w:rStyle w:val="Hyperlink"/>
            <w:noProof/>
          </w:rPr>
          <w:t>https://doi.org/10.1007/s11692-019-09477-7</w:t>
        </w:r>
      </w:hyperlink>
    </w:p>
    <w:p w14:paraId="32952EC6" w14:textId="133ECC02" w:rsidR="00EE2414" w:rsidRPr="00EE2414" w:rsidRDefault="00EE2414" w:rsidP="00EE2414">
      <w:pPr>
        <w:pStyle w:val="EndNoteBibliography"/>
        <w:ind w:left="720" w:hanging="720"/>
        <w:rPr>
          <w:noProof/>
        </w:rPr>
      </w:pPr>
      <w:r w:rsidRPr="00EE2414">
        <w:rPr>
          <w:noProof/>
        </w:rPr>
        <w:t xml:space="preserve">Cardini, A., Polly, D., Dawson, R., &amp; Milne, N. (2015). Why the long face? Kangaroos and wallabies follow the same ‘rule’ of cranial evolutionary allometry (CREA) as placentals. </w:t>
      </w:r>
      <w:r w:rsidRPr="00EE2414">
        <w:rPr>
          <w:i/>
          <w:noProof/>
        </w:rPr>
        <w:t>Evolutionary Biology, 42</w:t>
      </w:r>
      <w:r w:rsidRPr="00EE2414">
        <w:rPr>
          <w:noProof/>
        </w:rPr>
        <w:t>(2), 169-176. doi:</w:t>
      </w:r>
      <w:hyperlink r:id="rId18" w:history="1">
        <w:r w:rsidRPr="00EE2414">
          <w:rPr>
            <w:rStyle w:val="Hyperlink"/>
            <w:noProof/>
          </w:rPr>
          <w:t>https://doi.org/10.1007/s11692-015-9308-9</w:t>
        </w:r>
      </w:hyperlink>
    </w:p>
    <w:p w14:paraId="1FA9CE8E" w14:textId="77777777" w:rsidR="00EE2414" w:rsidRPr="00EE2414" w:rsidRDefault="00EE2414" w:rsidP="00EE2414">
      <w:pPr>
        <w:pStyle w:val="EndNoteBibliography"/>
        <w:ind w:left="720" w:hanging="720"/>
        <w:rPr>
          <w:noProof/>
        </w:rPr>
      </w:pPr>
      <w:r w:rsidRPr="00EE2414">
        <w:rPr>
          <w:noProof/>
        </w:rPr>
        <w:t xml:space="preserve">Cardini, A., &amp; Polly, P. D. (2013). Larger mammals have longer faces because of size-related constraints on skull form. </w:t>
      </w:r>
      <w:r w:rsidRPr="00EE2414">
        <w:rPr>
          <w:i/>
          <w:noProof/>
        </w:rPr>
        <w:t>Nature communications, 4</w:t>
      </w:r>
      <w:r w:rsidRPr="00EE2414">
        <w:rPr>
          <w:noProof/>
        </w:rPr>
        <w:t xml:space="preserve">(1), 2458. </w:t>
      </w:r>
    </w:p>
    <w:p w14:paraId="098EC841" w14:textId="77777777" w:rsidR="00EE2414" w:rsidRPr="00EE2414" w:rsidRDefault="00EE2414" w:rsidP="00EE2414">
      <w:pPr>
        <w:pStyle w:val="EndNoteBibliography"/>
        <w:ind w:left="720" w:hanging="720"/>
        <w:rPr>
          <w:noProof/>
        </w:rPr>
      </w:pPr>
      <w:r w:rsidRPr="00EE2414">
        <w:rPr>
          <w:noProof/>
        </w:rPr>
        <w:t xml:space="preserve">Clavel, J., Escarguel, G., &amp; Merceron, G. (2015). mvMORPH: an R package for fitting multivariate evolutionary models to morphometric data. </w:t>
      </w:r>
      <w:r w:rsidRPr="00EE2414">
        <w:rPr>
          <w:i/>
          <w:noProof/>
        </w:rPr>
        <w:t>Methods in Ecology and Evolution, 6</w:t>
      </w:r>
      <w:r w:rsidRPr="00EE2414">
        <w:rPr>
          <w:noProof/>
        </w:rPr>
        <w:t xml:space="preserve">(11), 1311-1319. </w:t>
      </w:r>
    </w:p>
    <w:p w14:paraId="5049E4D6" w14:textId="06DEA5FF" w:rsidR="00EE2414" w:rsidRPr="00EE2414" w:rsidRDefault="00EE2414" w:rsidP="00EE2414">
      <w:pPr>
        <w:pStyle w:val="EndNoteBibliography"/>
        <w:ind w:left="720" w:hanging="720"/>
        <w:rPr>
          <w:noProof/>
        </w:rPr>
      </w:pPr>
      <w:r w:rsidRPr="00EE2414">
        <w:rPr>
          <w:noProof/>
        </w:rPr>
        <w:t xml:space="preserve">Collyer, M. L., &amp; Adams, D. C. (2018). RRPP: An R package for fitting linear models to high‐dimensional data using residual randomization. </w:t>
      </w:r>
      <w:r w:rsidRPr="00EE2414">
        <w:rPr>
          <w:i/>
          <w:noProof/>
        </w:rPr>
        <w:t>Methods in Ecology and Evolution, 9</w:t>
      </w:r>
      <w:r w:rsidRPr="00EE2414">
        <w:rPr>
          <w:noProof/>
        </w:rPr>
        <w:t>, 1772-1779. doi:</w:t>
      </w:r>
      <w:hyperlink r:id="rId19" w:history="1">
        <w:r w:rsidRPr="00EE2414">
          <w:rPr>
            <w:rStyle w:val="Hyperlink"/>
            <w:noProof/>
          </w:rPr>
          <w:t>https://doi.org/10.1111/2041-210X.13029</w:t>
        </w:r>
      </w:hyperlink>
    </w:p>
    <w:p w14:paraId="59A89D8C" w14:textId="63533DD6" w:rsidR="00EE2414" w:rsidRPr="00EE2414" w:rsidRDefault="00EE2414" w:rsidP="00EE2414">
      <w:pPr>
        <w:pStyle w:val="EndNoteBibliography"/>
        <w:ind w:left="720" w:hanging="720"/>
        <w:rPr>
          <w:noProof/>
        </w:rPr>
      </w:pPr>
      <w:r w:rsidRPr="00EE2414">
        <w:rPr>
          <w:noProof/>
        </w:rPr>
        <w:t xml:space="preserve">Collyer, M. L., &amp; Adams, D. C. (2019). RRPP: Linear Model Evaluation with Randomized Residuals in a Permutation Procedure. </w:t>
      </w:r>
      <w:hyperlink r:id="rId20" w:history="1">
        <w:r w:rsidRPr="00EE2414">
          <w:rPr>
            <w:rStyle w:val="Hyperlink"/>
            <w:i/>
            <w:noProof/>
          </w:rPr>
          <w:t>https://CRAN.R-project.org/package=RRPP</w:t>
        </w:r>
      </w:hyperlink>
      <w:r w:rsidRPr="00EE2414">
        <w:rPr>
          <w:noProof/>
        </w:rPr>
        <w:t xml:space="preserve">. </w:t>
      </w:r>
    </w:p>
    <w:p w14:paraId="686ADB71" w14:textId="77777777" w:rsidR="00EE2414" w:rsidRPr="00EE2414" w:rsidRDefault="00EE2414" w:rsidP="00EE2414">
      <w:pPr>
        <w:pStyle w:val="EndNoteBibliography"/>
        <w:ind w:left="720" w:hanging="720"/>
        <w:rPr>
          <w:noProof/>
        </w:rPr>
      </w:pPr>
      <w:r w:rsidRPr="00EE2414">
        <w:rPr>
          <w:noProof/>
        </w:rPr>
        <w:t xml:space="preserve">Cooper, N., Thomas, G. H., Venditti, C., Meade, A., &amp; Freckleton, R. P. (2016). A cautionary note on the use of Ornstein Uhlenbeck models in macroevolutionary studies. </w:t>
      </w:r>
      <w:r w:rsidRPr="00EE2414">
        <w:rPr>
          <w:i/>
          <w:noProof/>
        </w:rPr>
        <w:t>Biological Journal of the Linnean Society, 118</w:t>
      </w:r>
      <w:r w:rsidRPr="00EE2414">
        <w:rPr>
          <w:noProof/>
        </w:rPr>
        <w:t xml:space="preserve">(1), 64-77. </w:t>
      </w:r>
    </w:p>
    <w:p w14:paraId="35FEA3F0" w14:textId="66E3CBE3" w:rsidR="00EE2414" w:rsidRPr="00EE2414" w:rsidRDefault="00EE2414" w:rsidP="00EE2414">
      <w:pPr>
        <w:pStyle w:val="EndNoteBibliography"/>
        <w:ind w:left="720" w:hanging="720"/>
        <w:rPr>
          <w:noProof/>
        </w:rPr>
      </w:pPr>
      <w:r w:rsidRPr="00EE2414">
        <w:rPr>
          <w:noProof/>
        </w:rPr>
        <w:t xml:space="preserve">Cox, P. G., Rayfield, E. J., Fagan, M. J., Herrel, A., Pataky, T. C., &amp; Jeffery, N. (2012). Functional evolution of the feeding system in rodents. </w:t>
      </w:r>
      <w:r w:rsidRPr="00EE2414">
        <w:rPr>
          <w:i/>
          <w:noProof/>
        </w:rPr>
        <w:t>PLOS ONE, 7</w:t>
      </w:r>
      <w:r w:rsidRPr="00EE2414">
        <w:rPr>
          <w:noProof/>
        </w:rPr>
        <w:t>(4), e36299. doi:</w:t>
      </w:r>
      <w:hyperlink r:id="rId21" w:history="1">
        <w:r w:rsidRPr="00EE2414">
          <w:rPr>
            <w:rStyle w:val="Hyperlink"/>
            <w:noProof/>
          </w:rPr>
          <w:t>https://doi.org/10.1371/journal.pone.0036299</w:t>
        </w:r>
      </w:hyperlink>
    </w:p>
    <w:p w14:paraId="5BF38D7C" w14:textId="77777777" w:rsidR="00EE2414" w:rsidRPr="00EE2414" w:rsidRDefault="00EE2414" w:rsidP="00EE2414">
      <w:pPr>
        <w:pStyle w:val="EndNoteBibliography"/>
        <w:ind w:left="720" w:hanging="720"/>
        <w:rPr>
          <w:noProof/>
        </w:rPr>
      </w:pPr>
      <w:r w:rsidRPr="00EE2414">
        <w:rPr>
          <w:noProof/>
        </w:rPr>
        <w:t xml:space="preserve">Druzinsky, R. E. (2015). The oral apparatus of rodents: variations on the theme of a gnawing machine. In L. Hautier &amp; P. G. Cox (Eds.), </w:t>
      </w:r>
      <w:r w:rsidRPr="00EE2414">
        <w:rPr>
          <w:i/>
          <w:noProof/>
        </w:rPr>
        <w:t>Evolution of the Rodents: Advances in Phylogeny, Functional Morphology and Development</w:t>
      </w:r>
      <w:r w:rsidRPr="00EE2414">
        <w:rPr>
          <w:noProof/>
        </w:rPr>
        <w:t xml:space="preserve"> (Vol. 5, pp. 323-349). Cambridge: Cambridge University Press.</w:t>
      </w:r>
    </w:p>
    <w:p w14:paraId="00D9B89B" w14:textId="692DEAF6" w:rsidR="00EE2414" w:rsidRPr="00EE2414" w:rsidRDefault="00EE2414" w:rsidP="00EE2414">
      <w:pPr>
        <w:pStyle w:val="EndNoteBibliography"/>
        <w:ind w:left="720" w:hanging="720"/>
        <w:rPr>
          <w:noProof/>
        </w:rPr>
      </w:pPr>
      <w:r w:rsidRPr="00EE2414">
        <w:rPr>
          <w:noProof/>
        </w:rPr>
        <w:t xml:space="preserve">Esselstyn, J. A., Achmadi, A. S., &amp; Rowe, K. C. (2012). Evolutionary novelty in a rat with no molars. </w:t>
      </w:r>
      <w:r w:rsidRPr="00EE2414">
        <w:rPr>
          <w:i/>
          <w:noProof/>
        </w:rPr>
        <w:t>Biology Letters, 8</w:t>
      </w:r>
      <w:r w:rsidRPr="00EE2414">
        <w:rPr>
          <w:noProof/>
        </w:rPr>
        <w:t>(6), 990-993. doi:</w:t>
      </w:r>
      <w:hyperlink r:id="rId22" w:history="1">
        <w:r w:rsidRPr="00EE2414">
          <w:rPr>
            <w:rStyle w:val="Hyperlink"/>
            <w:noProof/>
          </w:rPr>
          <w:t>https://doi.org/10.1098/rsbl.2012.0574</w:t>
        </w:r>
      </w:hyperlink>
    </w:p>
    <w:p w14:paraId="21BEC49E" w14:textId="77777777" w:rsidR="00EE2414" w:rsidRPr="00EE2414" w:rsidRDefault="00EE2414" w:rsidP="00EE2414">
      <w:pPr>
        <w:pStyle w:val="EndNoteBibliography"/>
        <w:ind w:left="720" w:hanging="720"/>
        <w:rPr>
          <w:noProof/>
        </w:rPr>
      </w:pPr>
      <w:r w:rsidRPr="00EE2414">
        <w:rPr>
          <w:noProof/>
        </w:rPr>
        <w:t xml:space="preserve">Fabre, P. H., Herrel, A., Fitriana, Y., Meslin, L., &amp; Hautier, L. (2017). Masticatory muscle architecture in a water‐rat from Australasia (Murinae, Hydromys) and its implication for the evolution of carnivory in rodents. </w:t>
      </w:r>
      <w:r w:rsidRPr="00EE2414">
        <w:rPr>
          <w:i/>
          <w:noProof/>
        </w:rPr>
        <w:t>Journal of Anatomy, 231</w:t>
      </w:r>
      <w:r w:rsidRPr="00EE2414">
        <w:rPr>
          <w:noProof/>
        </w:rPr>
        <w:t xml:space="preserve">(3), 380-397. </w:t>
      </w:r>
    </w:p>
    <w:p w14:paraId="71828BA1" w14:textId="77777777" w:rsidR="00EE2414" w:rsidRPr="00EE2414" w:rsidRDefault="00EE2414" w:rsidP="00EE2414">
      <w:pPr>
        <w:pStyle w:val="EndNoteBibliography"/>
        <w:ind w:left="720" w:hanging="720"/>
        <w:rPr>
          <w:noProof/>
        </w:rPr>
      </w:pPr>
      <w:r w:rsidRPr="00EE2414">
        <w:rPr>
          <w:noProof/>
        </w:rPr>
        <w:t xml:space="preserve">Felice, R. N., &amp; Goswami, A. (2018). Developmental origins of mosaic evolution in the avian cranium. </w:t>
      </w:r>
      <w:r w:rsidRPr="00EE2414">
        <w:rPr>
          <w:i/>
          <w:noProof/>
        </w:rPr>
        <w:t>Proceedings of the National Academy of Sciences, 115</w:t>
      </w:r>
      <w:r w:rsidRPr="00EE2414">
        <w:rPr>
          <w:noProof/>
        </w:rPr>
        <w:t xml:space="preserve">(3), 555-560. </w:t>
      </w:r>
    </w:p>
    <w:p w14:paraId="02C233AD" w14:textId="77777777" w:rsidR="00EE2414" w:rsidRPr="00EE2414" w:rsidRDefault="00EE2414" w:rsidP="00EE2414">
      <w:pPr>
        <w:pStyle w:val="EndNoteBibliography"/>
        <w:ind w:left="720" w:hanging="720"/>
        <w:rPr>
          <w:noProof/>
        </w:rPr>
      </w:pPr>
      <w:r w:rsidRPr="00EE2414">
        <w:rPr>
          <w:noProof/>
        </w:rPr>
        <w:t xml:space="preserve">Ferreira-Cardoso, S., Claude, J., Goswami, A., Delsuc, F., &amp; Hautier, L. (2022). Flexible conservatism in the skull modularity of convergently evolved myrmecophagous placental mammals. </w:t>
      </w:r>
      <w:r w:rsidRPr="00EE2414">
        <w:rPr>
          <w:i/>
          <w:noProof/>
        </w:rPr>
        <w:t>BMC Ecology and Evolution, 22</w:t>
      </w:r>
      <w:r w:rsidRPr="00EE2414">
        <w:rPr>
          <w:noProof/>
        </w:rPr>
        <w:t>(1), 87. doi:10.1186/s12862-022-02030-9</w:t>
      </w:r>
    </w:p>
    <w:p w14:paraId="1FC6A5EE" w14:textId="77777777" w:rsidR="00EE2414" w:rsidRPr="00EE2414" w:rsidRDefault="00EE2414" w:rsidP="00EE2414">
      <w:pPr>
        <w:pStyle w:val="EndNoteBibliography"/>
        <w:ind w:left="720" w:hanging="720"/>
        <w:rPr>
          <w:noProof/>
        </w:rPr>
      </w:pPr>
      <w:r w:rsidRPr="00EE2414">
        <w:rPr>
          <w:noProof/>
        </w:rPr>
        <w:t xml:space="preserve">Figueirido, B., Tseng, Z. J., &amp; Martín-Serra, A. (2013). Skull shape evolution in durophagous carnivorans. </w:t>
      </w:r>
      <w:r w:rsidRPr="00EE2414">
        <w:rPr>
          <w:i/>
          <w:noProof/>
        </w:rPr>
        <w:t>Evolution, 67</w:t>
      </w:r>
      <w:r w:rsidRPr="00EE2414">
        <w:rPr>
          <w:noProof/>
        </w:rPr>
        <w:t xml:space="preserve">(7), 1975-1993. </w:t>
      </w:r>
    </w:p>
    <w:p w14:paraId="49C7DB63" w14:textId="1C901190" w:rsidR="00EE2414" w:rsidRPr="00EE2414" w:rsidRDefault="00EE2414" w:rsidP="00EE2414">
      <w:pPr>
        <w:pStyle w:val="EndNoteBibliography"/>
        <w:ind w:left="720" w:hanging="720"/>
        <w:rPr>
          <w:noProof/>
        </w:rPr>
      </w:pPr>
      <w:r w:rsidRPr="00EE2414">
        <w:rPr>
          <w:noProof/>
        </w:rPr>
        <w:t xml:space="preserve">Figueirido, B., Tseng, Z. J., Serrano-Alarcón, F. J., Martín-Serra, A., &amp; Pastor, J. F. (2014). Three-dimensional computer simulations of feeding behaviour in red and giant pandas relate skull biomechanics with dietary niche partitioning. </w:t>
      </w:r>
      <w:r w:rsidRPr="00EE2414">
        <w:rPr>
          <w:i/>
          <w:noProof/>
        </w:rPr>
        <w:t>Biology Letters, 10</w:t>
      </w:r>
      <w:r w:rsidRPr="00EE2414">
        <w:rPr>
          <w:noProof/>
        </w:rPr>
        <w:t>(4), 20140196. doi:</w:t>
      </w:r>
      <w:hyperlink r:id="rId23" w:history="1">
        <w:r w:rsidRPr="00EE2414">
          <w:rPr>
            <w:rStyle w:val="Hyperlink"/>
            <w:noProof/>
          </w:rPr>
          <w:t>https://doi.org/10.1098/rsbl.2014.0196</w:t>
        </w:r>
      </w:hyperlink>
    </w:p>
    <w:p w14:paraId="311E51F9" w14:textId="77777777" w:rsidR="00EE2414" w:rsidRPr="00EE2414" w:rsidRDefault="00EE2414" w:rsidP="00EE2414">
      <w:pPr>
        <w:pStyle w:val="EndNoteBibliography"/>
        <w:ind w:left="720" w:hanging="720"/>
        <w:rPr>
          <w:noProof/>
        </w:rPr>
      </w:pPr>
      <w:r w:rsidRPr="00EE2414">
        <w:rPr>
          <w:noProof/>
        </w:rPr>
        <w:t xml:space="preserve">Ford, F. (2006). A splitting headache: relationships and generic boundaries among Australian murids. </w:t>
      </w:r>
      <w:r w:rsidRPr="00EE2414">
        <w:rPr>
          <w:i/>
          <w:noProof/>
        </w:rPr>
        <w:t>Biological Journal of the Linnean Society, 89</w:t>
      </w:r>
      <w:r w:rsidRPr="00EE2414">
        <w:rPr>
          <w:noProof/>
        </w:rPr>
        <w:t xml:space="preserve">(1), 117-138. </w:t>
      </w:r>
    </w:p>
    <w:p w14:paraId="7B80453E" w14:textId="57010F1B" w:rsidR="00EE2414" w:rsidRPr="00EE2414" w:rsidRDefault="00EE2414" w:rsidP="00EE2414">
      <w:pPr>
        <w:pStyle w:val="EndNoteBibliography"/>
        <w:ind w:left="720" w:hanging="720"/>
        <w:rPr>
          <w:noProof/>
        </w:rPr>
      </w:pPr>
      <w:r w:rsidRPr="00EE2414">
        <w:rPr>
          <w:noProof/>
        </w:rPr>
        <w:t xml:space="preserve">Freeman, P. W., &amp; Lemen, C. A. (2008). A simple morphological predictor of bite force in rodents. </w:t>
      </w:r>
      <w:r w:rsidRPr="00EE2414">
        <w:rPr>
          <w:i/>
          <w:noProof/>
        </w:rPr>
        <w:t>Journal of Zoology, 275</w:t>
      </w:r>
      <w:r w:rsidRPr="00EE2414">
        <w:rPr>
          <w:noProof/>
        </w:rPr>
        <w:t>(4), 418-422. doi:</w:t>
      </w:r>
      <w:hyperlink r:id="rId24" w:history="1">
        <w:r w:rsidRPr="00EE2414">
          <w:rPr>
            <w:rStyle w:val="Hyperlink"/>
            <w:noProof/>
          </w:rPr>
          <w:t>https://doi.org/10.1111/j.1469-7998.2008.00459.x</w:t>
        </w:r>
      </w:hyperlink>
    </w:p>
    <w:p w14:paraId="63278B75" w14:textId="38C635F5" w:rsidR="00EE2414" w:rsidRPr="00EE2414" w:rsidRDefault="00EE2414" w:rsidP="00EE2414">
      <w:pPr>
        <w:pStyle w:val="EndNoteBibliography"/>
        <w:ind w:left="720" w:hanging="720"/>
        <w:rPr>
          <w:noProof/>
        </w:rPr>
      </w:pPr>
      <w:r w:rsidRPr="00EE2414">
        <w:rPr>
          <w:noProof/>
        </w:rPr>
        <w:t xml:space="preserve">Ginot, S., Herrel, A., Claude, J., &amp; Hautier, L. (2018). Skull size and biomechanics are good estimators of in vivo bite force in murid rodents. </w:t>
      </w:r>
      <w:r w:rsidRPr="00EE2414">
        <w:rPr>
          <w:i/>
          <w:noProof/>
        </w:rPr>
        <w:t>The Anatomical Record, 301</w:t>
      </w:r>
      <w:r w:rsidRPr="00EE2414">
        <w:rPr>
          <w:noProof/>
        </w:rPr>
        <w:t>(2), 256-266. doi:</w:t>
      </w:r>
      <w:hyperlink r:id="rId25" w:history="1">
        <w:r w:rsidRPr="00EE2414">
          <w:rPr>
            <w:rStyle w:val="Hyperlink"/>
            <w:noProof/>
          </w:rPr>
          <w:t>https://doi.org/10.1002/ar.23711</w:t>
        </w:r>
      </w:hyperlink>
    </w:p>
    <w:p w14:paraId="13901B88" w14:textId="1CFC5833" w:rsidR="00EE2414" w:rsidRPr="00EE2414" w:rsidRDefault="00EE2414" w:rsidP="00EE2414">
      <w:pPr>
        <w:pStyle w:val="EndNoteBibliography"/>
        <w:ind w:left="720" w:hanging="720"/>
        <w:rPr>
          <w:noProof/>
        </w:rPr>
      </w:pPr>
      <w:r w:rsidRPr="00EE2414">
        <w:rPr>
          <w:noProof/>
        </w:rPr>
        <w:t xml:space="preserve">Goswami, A., Noirault, E., Coombs, E. J., Clavel, J., Fabre, A.-C., Halliday, T. J. D., Churchill, M., Curtis, A., Watanabe, A., Simmons, N. B., Beatty, B. L., Geisler, J. H., Fox, D. L., &amp; Felice, R. N. (2022). Attenuated evolution of mammals through the Cenozoic. </w:t>
      </w:r>
      <w:r w:rsidRPr="00EE2414">
        <w:rPr>
          <w:i/>
          <w:noProof/>
        </w:rPr>
        <w:t>Science, 378</w:t>
      </w:r>
      <w:r w:rsidRPr="00EE2414">
        <w:rPr>
          <w:noProof/>
        </w:rPr>
        <w:t>(6618), 377-383. doi:</w:t>
      </w:r>
      <w:hyperlink r:id="rId26" w:history="1">
        <w:r w:rsidRPr="00EE2414">
          <w:rPr>
            <w:rStyle w:val="Hyperlink"/>
            <w:noProof/>
          </w:rPr>
          <w:t>https://doi.org/10.1126/science.abm7525</w:t>
        </w:r>
      </w:hyperlink>
    </w:p>
    <w:p w14:paraId="2C4B0FD9" w14:textId="77777777" w:rsidR="00EE2414" w:rsidRPr="00EE2414" w:rsidRDefault="00EE2414" w:rsidP="00EE2414">
      <w:pPr>
        <w:pStyle w:val="EndNoteBibliography"/>
        <w:ind w:left="720" w:hanging="720"/>
        <w:rPr>
          <w:noProof/>
        </w:rPr>
      </w:pPr>
      <w:r w:rsidRPr="00EE2414">
        <w:rPr>
          <w:noProof/>
        </w:rPr>
        <w:t xml:space="preserve">Green, K., Davis, N., &amp; Robinson, W. (2014). Diet of the Broad-toothed Rat Mastacomys fuscus (Rodentia:Muridae) in the alpine zone of the Snowy Mountains, Australia. </w:t>
      </w:r>
      <w:r w:rsidRPr="00EE2414">
        <w:rPr>
          <w:i/>
          <w:noProof/>
        </w:rPr>
        <w:t>Australian Zoologist, 37</w:t>
      </w:r>
      <w:r w:rsidRPr="00EE2414">
        <w:rPr>
          <w:noProof/>
        </w:rPr>
        <w:t>(2), 225-233. doi:10.7882/az.2014.023</w:t>
      </w:r>
    </w:p>
    <w:p w14:paraId="1838A96D" w14:textId="10964666" w:rsidR="00EE2414" w:rsidRPr="00EE2414" w:rsidRDefault="00EE2414" w:rsidP="00EE2414">
      <w:pPr>
        <w:pStyle w:val="EndNoteBibliography"/>
        <w:ind w:left="720" w:hanging="720"/>
        <w:rPr>
          <w:noProof/>
        </w:rPr>
      </w:pPr>
      <w:r w:rsidRPr="00EE2414">
        <w:rPr>
          <w:noProof/>
        </w:rPr>
        <w:t xml:space="preserve">Guillerme, T., &amp; Weisbecker, V. (2019). LandvR: Tools for measuring landmark position variation. </w:t>
      </w:r>
      <w:r w:rsidRPr="00EE2414">
        <w:rPr>
          <w:i/>
          <w:noProof/>
        </w:rPr>
        <w:t>Zenodo</w:t>
      </w:r>
      <w:r w:rsidRPr="00EE2414">
        <w:rPr>
          <w:noProof/>
        </w:rPr>
        <w:t>. doi:</w:t>
      </w:r>
      <w:hyperlink r:id="rId27" w:history="1">
        <w:r w:rsidRPr="00EE2414">
          <w:rPr>
            <w:rStyle w:val="Hyperlink"/>
            <w:noProof/>
          </w:rPr>
          <w:t>https://doi.org/10.5281/zenodo.2620785</w:t>
        </w:r>
      </w:hyperlink>
    </w:p>
    <w:p w14:paraId="2220C154" w14:textId="509F4AA6" w:rsidR="00EE2414" w:rsidRPr="00EE2414" w:rsidRDefault="00EE2414" w:rsidP="00EE2414">
      <w:pPr>
        <w:pStyle w:val="EndNoteBibliography"/>
        <w:ind w:left="720" w:hanging="720"/>
        <w:rPr>
          <w:noProof/>
        </w:rPr>
      </w:pPr>
      <w:r w:rsidRPr="00EE2414">
        <w:rPr>
          <w:noProof/>
        </w:rPr>
        <w:t xml:space="preserve">Harmon, L. J., Losos, J. B., Davies, T. J., Gillespie, R. G., Gittleman, J. L., Jennings, W. B., Kozak, K. H., McPeek, M. A., Moreno-Roark, F., Near, T. J., Purvis, A., Ricklefs, R. E., Schluter, D., Schulte II, J. A., Seehausen, O., Sidlauskas, B. L., Torres-Carvajal, O., Weir, J. T., &amp; Mooers, A. Ø. (2010). Early bursts of body size and shape evolution are rare in comparative data. </w:t>
      </w:r>
      <w:r w:rsidRPr="00EE2414">
        <w:rPr>
          <w:i/>
          <w:noProof/>
        </w:rPr>
        <w:t>Evolution, 64</w:t>
      </w:r>
      <w:r w:rsidRPr="00EE2414">
        <w:rPr>
          <w:noProof/>
        </w:rPr>
        <w:t>(8), 2385-2396. doi:</w:t>
      </w:r>
      <w:hyperlink r:id="rId28" w:history="1">
        <w:r w:rsidRPr="00EE2414">
          <w:rPr>
            <w:rStyle w:val="Hyperlink"/>
            <w:noProof/>
          </w:rPr>
          <w:t>https://doi.org/10.1111/j.1558-5646.2010.01025.x</w:t>
        </w:r>
      </w:hyperlink>
    </w:p>
    <w:p w14:paraId="7DD52244" w14:textId="606D9E2A" w:rsidR="00EE2414" w:rsidRPr="00EE2414" w:rsidRDefault="00EE2414" w:rsidP="00EE2414">
      <w:pPr>
        <w:pStyle w:val="EndNoteBibliography"/>
        <w:ind w:left="720" w:hanging="720"/>
        <w:rPr>
          <w:noProof/>
        </w:rPr>
      </w:pPr>
      <w:r w:rsidRPr="00EE2414">
        <w:rPr>
          <w:noProof/>
        </w:rPr>
        <w:t xml:space="preserve">Hennekam, J. J., Benson, R. B. J., Herridge, V. L., Jeffery, N., Torres-Roig, E., Alcover, J. A., &amp; Cox, P. G. (2020). Morphological divergence in giant fossil dormice. </w:t>
      </w:r>
      <w:r w:rsidRPr="00EE2414">
        <w:rPr>
          <w:i/>
          <w:noProof/>
        </w:rPr>
        <w:t>Proceedings of the Royal Society B: Biological Sciences, 287</w:t>
      </w:r>
      <w:r w:rsidRPr="00EE2414">
        <w:rPr>
          <w:noProof/>
        </w:rPr>
        <w:t>(1938), 20202085. doi:</w:t>
      </w:r>
      <w:hyperlink r:id="rId29" w:history="1">
        <w:r w:rsidRPr="00EE2414">
          <w:rPr>
            <w:rStyle w:val="Hyperlink"/>
            <w:noProof/>
          </w:rPr>
          <w:t>https://doi.org/10.1098/rspb.2020.2085</w:t>
        </w:r>
      </w:hyperlink>
    </w:p>
    <w:p w14:paraId="62D049AF" w14:textId="60F60EBA" w:rsidR="00EE2414" w:rsidRPr="00EE2414" w:rsidRDefault="00EE2414" w:rsidP="00EE2414">
      <w:pPr>
        <w:pStyle w:val="EndNoteBibliography"/>
        <w:ind w:left="720" w:hanging="720"/>
        <w:rPr>
          <w:noProof/>
        </w:rPr>
      </w:pPr>
      <w:r w:rsidRPr="00EE2414">
        <w:rPr>
          <w:noProof/>
        </w:rPr>
        <w:t xml:space="preserve">Hetherington, A. J., Sherratt, E., Ruta, M., Wilkinson, M., Deline, B., &amp; Donoghue, P. C. J. (2015). Do cladistic and morphometric data capture common patterns of morphological disparity? </w:t>
      </w:r>
      <w:r w:rsidRPr="00EE2414">
        <w:rPr>
          <w:i/>
          <w:noProof/>
        </w:rPr>
        <w:t>Palaeontology, 58</w:t>
      </w:r>
      <w:r w:rsidRPr="00EE2414">
        <w:rPr>
          <w:noProof/>
        </w:rPr>
        <w:t>(3), 393-399. doi:</w:t>
      </w:r>
      <w:hyperlink r:id="rId30" w:history="1">
        <w:r w:rsidRPr="00EE2414">
          <w:rPr>
            <w:rStyle w:val="Hyperlink"/>
            <w:noProof/>
          </w:rPr>
          <w:t>https://doi.org/10.1111/pala.12159</w:t>
        </w:r>
      </w:hyperlink>
    </w:p>
    <w:p w14:paraId="5E850493" w14:textId="0D02B980" w:rsidR="00EE2414" w:rsidRPr="00EE2414" w:rsidRDefault="00EE2414" w:rsidP="00EE2414">
      <w:pPr>
        <w:pStyle w:val="EndNoteBibliography"/>
        <w:ind w:left="720" w:hanging="720"/>
        <w:rPr>
          <w:noProof/>
        </w:rPr>
      </w:pPr>
      <w:r w:rsidRPr="00EE2414">
        <w:rPr>
          <w:noProof/>
        </w:rPr>
        <w:t xml:space="preserve">Kembel, S. W., Cowan, P. D., Helmus, M. R., Cornwell, W. K., Morlon, H., Ackerly, D. D., Blomberg, S. P., &amp; Webb, C. O. (2010). </w:t>
      </w:r>
      <w:r w:rsidRPr="00EE2414">
        <w:rPr>
          <w:i/>
          <w:noProof/>
        </w:rPr>
        <w:t>Picante</w:t>
      </w:r>
      <w:r w:rsidRPr="00EE2414">
        <w:rPr>
          <w:noProof/>
        </w:rPr>
        <w:t xml:space="preserve">: R tools for integrating phylogenies and ecology. </w:t>
      </w:r>
      <w:r w:rsidRPr="00EE2414">
        <w:rPr>
          <w:i/>
          <w:noProof/>
        </w:rPr>
        <w:t>Bioinformatics, 26</w:t>
      </w:r>
      <w:r w:rsidRPr="00EE2414">
        <w:rPr>
          <w:noProof/>
        </w:rPr>
        <w:t>(11), 1463-1464. doi:</w:t>
      </w:r>
      <w:hyperlink r:id="rId31" w:history="1">
        <w:r w:rsidRPr="00EE2414">
          <w:rPr>
            <w:rStyle w:val="Hyperlink"/>
            <w:noProof/>
          </w:rPr>
          <w:t>https://doi.org/10.1093/bioinformatics/btq166</w:t>
        </w:r>
      </w:hyperlink>
    </w:p>
    <w:p w14:paraId="5C3BBF4D" w14:textId="2AB9EA2B" w:rsidR="00EE2414" w:rsidRPr="00EE2414" w:rsidRDefault="00EE2414" w:rsidP="00EE2414">
      <w:pPr>
        <w:pStyle w:val="EndNoteBibliography"/>
        <w:ind w:left="720" w:hanging="720"/>
        <w:rPr>
          <w:noProof/>
        </w:rPr>
      </w:pPr>
      <w:r w:rsidRPr="00EE2414">
        <w:rPr>
          <w:noProof/>
        </w:rPr>
        <w:t xml:space="preserve">Klingenberg, C. P. (2009). Morphometric integration and modularity in configurations of landmarks: tools for evaluating a priori hypotheses. </w:t>
      </w:r>
      <w:r w:rsidRPr="00EE2414">
        <w:rPr>
          <w:i/>
          <w:noProof/>
        </w:rPr>
        <w:t>Evolution &amp; Development, 11</w:t>
      </w:r>
      <w:r w:rsidRPr="00EE2414">
        <w:rPr>
          <w:noProof/>
        </w:rPr>
        <w:t>(4), 405-421. doi:</w:t>
      </w:r>
      <w:hyperlink r:id="rId32" w:history="1">
        <w:r w:rsidRPr="00EE2414">
          <w:rPr>
            <w:rStyle w:val="Hyperlink"/>
            <w:noProof/>
          </w:rPr>
          <w:t>https://doi.org/10.1111/j.1525-142X.2009.00347.x</w:t>
        </w:r>
      </w:hyperlink>
    </w:p>
    <w:p w14:paraId="59D93AF7" w14:textId="77777777" w:rsidR="00EE2414" w:rsidRPr="00EE2414" w:rsidRDefault="00EE2414" w:rsidP="00EE2414">
      <w:pPr>
        <w:pStyle w:val="EndNoteBibliography"/>
        <w:ind w:left="720" w:hanging="720"/>
        <w:rPr>
          <w:noProof/>
        </w:rPr>
      </w:pPr>
      <w:r w:rsidRPr="00EE2414">
        <w:rPr>
          <w:noProof/>
        </w:rPr>
        <w:t xml:space="preserve">Klingenberg, C. P. (2021). How Exactly Did the Nose Get That Long? A Critical Rethinking of the Pinocchio Effect and How Shape Changes Relate to Landmarks. </w:t>
      </w:r>
      <w:r w:rsidRPr="00EE2414">
        <w:rPr>
          <w:i/>
          <w:noProof/>
        </w:rPr>
        <w:t>Evolutionary Biology, 48</w:t>
      </w:r>
      <w:r w:rsidRPr="00EE2414">
        <w:rPr>
          <w:noProof/>
        </w:rPr>
        <w:t>(1), 115-127. doi:10.1007/s11692-020-09520-y</w:t>
      </w:r>
    </w:p>
    <w:p w14:paraId="3BC69251" w14:textId="6009031C" w:rsidR="00EE2414" w:rsidRPr="00EE2414" w:rsidRDefault="00EE2414" w:rsidP="00EE2414">
      <w:pPr>
        <w:pStyle w:val="EndNoteBibliography"/>
        <w:ind w:left="720" w:hanging="720"/>
        <w:rPr>
          <w:noProof/>
        </w:rPr>
      </w:pPr>
      <w:r w:rsidRPr="00EE2414">
        <w:rPr>
          <w:noProof/>
        </w:rPr>
        <w:t xml:space="preserve">Klingenberg, C. P., &amp; Marugán-Lobón, J. (2013). Evolutionary covariation in geometric morphometric data: analyzing integration, modularity, and allometry in a phylogenetic context. </w:t>
      </w:r>
      <w:r w:rsidRPr="00EE2414">
        <w:rPr>
          <w:i/>
          <w:noProof/>
        </w:rPr>
        <w:t>Systematic Biology, 62</w:t>
      </w:r>
      <w:r w:rsidRPr="00EE2414">
        <w:rPr>
          <w:noProof/>
        </w:rPr>
        <w:t>(4), 591-610. doi:</w:t>
      </w:r>
      <w:hyperlink r:id="rId33" w:history="1">
        <w:r w:rsidRPr="00EE2414">
          <w:rPr>
            <w:rStyle w:val="Hyperlink"/>
            <w:noProof/>
          </w:rPr>
          <w:t>https://doi.org/10.1093/sysbio/syt025</w:t>
        </w:r>
      </w:hyperlink>
    </w:p>
    <w:p w14:paraId="46B078B9" w14:textId="6188BAFF" w:rsidR="00EE2414" w:rsidRPr="00EE2414" w:rsidRDefault="00EE2414" w:rsidP="00EE2414">
      <w:pPr>
        <w:pStyle w:val="EndNoteBibliography"/>
        <w:ind w:left="720" w:hanging="720"/>
        <w:rPr>
          <w:noProof/>
        </w:rPr>
      </w:pPr>
      <w:r w:rsidRPr="00EE2414">
        <w:rPr>
          <w:noProof/>
        </w:rPr>
        <w:t xml:space="preserve">Kraatz, B., &amp; Sherratt, E. (2016). Evolutionary morphology of the rabbit skull. </w:t>
      </w:r>
      <w:r w:rsidRPr="00EE2414">
        <w:rPr>
          <w:i/>
          <w:noProof/>
        </w:rPr>
        <w:t>PeerJ, 4</w:t>
      </w:r>
      <w:r w:rsidRPr="00EE2414">
        <w:rPr>
          <w:noProof/>
        </w:rPr>
        <w:t>, e2453. doi:</w:t>
      </w:r>
      <w:hyperlink r:id="rId34" w:history="1">
        <w:r w:rsidRPr="00EE2414">
          <w:rPr>
            <w:rStyle w:val="Hyperlink"/>
            <w:noProof/>
          </w:rPr>
          <w:t>https://doi.org/10.7717/peerj.2453</w:t>
        </w:r>
      </w:hyperlink>
    </w:p>
    <w:p w14:paraId="4FBE7D4A" w14:textId="77777777" w:rsidR="00EE2414" w:rsidRPr="00EE2414" w:rsidRDefault="00EE2414" w:rsidP="00EE2414">
      <w:pPr>
        <w:pStyle w:val="EndNoteBibliography"/>
        <w:ind w:left="720" w:hanging="720"/>
        <w:rPr>
          <w:noProof/>
        </w:rPr>
      </w:pPr>
      <w:r w:rsidRPr="00EE2414">
        <w:rPr>
          <w:noProof/>
        </w:rPr>
        <w:t xml:space="preserve">Legendre, P., &amp; Legendre, L. (2012). </w:t>
      </w:r>
      <w:r w:rsidRPr="00EE2414">
        <w:rPr>
          <w:i/>
          <w:noProof/>
        </w:rPr>
        <w:t>Numerical ecology</w:t>
      </w:r>
      <w:r w:rsidRPr="00EE2414">
        <w:rPr>
          <w:noProof/>
        </w:rPr>
        <w:t xml:space="preserve"> (3rd English Edition ed.): Elsevier.</w:t>
      </w:r>
    </w:p>
    <w:p w14:paraId="335B98C2" w14:textId="20DE6B76" w:rsidR="00EE2414" w:rsidRPr="00EE2414" w:rsidRDefault="00EE2414" w:rsidP="00EE2414">
      <w:pPr>
        <w:pStyle w:val="EndNoteBibliography"/>
        <w:ind w:left="720" w:hanging="720"/>
        <w:rPr>
          <w:noProof/>
        </w:rPr>
      </w:pPr>
      <w:r w:rsidRPr="00EE2414">
        <w:rPr>
          <w:noProof/>
        </w:rPr>
        <w:t xml:space="preserve">Lessa, E. P., &amp; Patton, J. L. (1989). Structural constraints, recurrent shapes, and allometry in pocket gophers (genus Thomomys). </w:t>
      </w:r>
      <w:r w:rsidRPr="00EE2414">
        <w:rPr>
          <w:i/>
          <w:noProof/>
        </w:rPr>
        <w:t>Biological Journal of the Linnean Society, 36</w:t>
      </w:r>
      <w:r w:rsidRPr="00EE2414">
        <w:rPr>
          <w:noProof/>
        </w:rPr>
        <w:t>(4), 349-363. doi:</w:t>
      </w:r>
      <w:hyperlink r:id="rId35" w:history="1">
        <w:r w:rsidRPr="00EE2414">
          <w:rPr>
            <w:rStyle w:val="Hyperlink"/>
            <w:noProof/>
          </w:rPr>
          <w:t>https://doi.org/10.1111/j.1095-8312.1989.tb00500.x</w:t>
        </w:r>
      </w:hyperlink>
    </w:p>
    <w:p w14:paraId="07C10F8C" w14:textId="0CBD055F" w:rsidR="00EE2414" w:rsidRPr="00EE2414" w:rsidRDefault="00EE2414" w:rsidP="00EE2414">
      <w:pPr>
        <w:pStyle w:val="EndNoteBibliography"/>
        <w:ind w:left="720" w:hanging="720"/>
        <w:rPr>
          <w:noProof/>
        </w:rPr>
      </w:pPr>
      <w:r w:rsidRPr="00EE2414">
        <w:rPr>
          <w:noProof/>
        </w:rPr>
        <w:t xml:space="preserve">Marcy, A. E., Fruciano, C., Phillips, M. J., Mardon, K., &amp; Weisbecker, V. (2018). Low resolution scans can provide a sufficiently accurate, cost- and time-effective alternative to high resolution scans for 3D shape analyses. </w:t>
      </w:r>
      <w:r w:rsidRPr="00EE2414">
        <w:rPr>
          <w:i/>
          <w:noProof/>
        </w:rPr>
        <w:t>PeerJ, 6</w:t>
      </w:r>
      <w:r w:rsidRPr="00EE2414">
        <w:rPr>
          <w:noProof/>
        </w:rPr>
        <w:t>, e5032. doi:</w:t>
      </w:r>
      <w:hyperlink r:id="rId36" w:history="1">
        <w:r w:rsidRPr="00EE2414">
          <w:rPr>
            <w:rStyle w:val="Hyperlink"/>
            <w:noProof/>
          </w:rPr>
          <w:t>https://doi.org/10.7717/peerj.5032</w:t>
        </w:r>
      </w:hyperlink>
    </w:p>
    <w:p w14:paraId="517EA4BF" w14:textId="708A28EA" w:rsidR="00EE2414" w:rsidRPr="00EE2414" w:rsidRDefault="00EE2414" w:rsidP="00EE2414">
      <w:pPr>
        <w:pStyle w:val="EndNoteBibliography"/>
        <w:ind w:left="720" w:hanging="720"/>
        <w:rPr>
          <w:noProof/>
        </w:rPr>
      </w:pPr>
      <w:r w:rsidRPr="00EE2414">
        <w:rPr>
          <w:noProof/>
        </w:rPr>
        <w:t xml:space="preserve">Marcy, A. E., Guillerme, T., Sherratt, E., Rowe, K. C., Phillips, M. J., &amp; Weisbecker, V. (2020). Australian rodents reveal conserved cranial evolutionary allometry across 10 million years of Murid evolution. </w:t>
      </w:r>
      <w:r w:rsidRPr="00EE2414">
        <w:rPr>
          <w:i/>
          <w:noProof/>
        </w:rPr>
        <w:t>The American Naturalist, 196</w:t>
      </w:r>
      <w:r w:rsidRPr="00EE2414">
        <w:rPr>
          <w:noProof/>
        </w:rPr>
        <w:t>(6), 755-768. doi:</w:t>
      </w:r>
      <w:hyperlink r:id="rId37" w:history="1">
        <w:r w:rsidRPr="00EE2414">
          <w:rPr>
            <w:rStyle w:val="Hyperlink"/>
            <w:noProof/>
          </w:rPr>
          <w:t>https://doi.org/10.1086/711398</w:t>
        </w:r>
      </w:hyperlink>
    </w:p>
    <w:p w14:paraId="5A96FF16" w14:textId="69976663" w:rsidR="00EE2414" w:rsidRPr="00EE2414" w:rsidRDefault="00EE2414" w:rsidP="00EE2414">
      <w:pPr>
        <w:pStyle w:val="EndNoteBibliography"/>
        <w:ind w:left="720" w:hanging="720"/>
        <w:rPr>
          <w:noProof/>
        </w:rPr>
      </w:pPr>
      <w:r w:rsidRPr="00EE2414">
        <w:rPr>
          <w:noProof/>
        </w:rPr>
        <w:t>Marcy, A. E., Hadly, E. A., Sherratt, E., Garland, K., &amp; Weisbecker, V. (2016). Getting a head in hard soils: Convergent skull evolution and divergent allometric patterns explain shape variation in a highly diverse genus of pocket gophers (</w:t>
      </w:r>
      <w:r w:rsidRPr="00EE2414">
        <w:rPr>
          <w:i/>
          <w:noProof/>
        </w:rPr>
        <w:t>Thomomys</w:t>
      </w:r>
      <w:r w:rsidRPr="00EE2414">
        <w:rPr>
          <w:noProof/>
        </w:rPr>
        <w:t xml:space="preserve">). </w:t>
      </w:r>
      <w:r w:rsidRPr="00EE2414">
        <w:rPr>
          <w:i/>
          <w:noProof/>
        </w:rPr>
        <w:t>BMC Evolutionary Biology, 16</w:t>
      </w:r>
      <w:r w:rsidRPr="00EE2414">
        <w:rPr>
          <w:noProof/>
        </w:rPr>
        <w:t>(1), 207. doi:</w:t>
      </w:r>
      <w:hyperlink r:id="rId38" w:history="1">
        <w:r w:rsidRPr="00EE2414">
          <w:rPr>
            <w:rStyle w:val="Hyperlink"/>
            <w:noProof/>
          </w:rPr>
          <w:t>https://doi.org/10.1186/s12862-016-0782-1</w:t>
        </w:r>
      </w:hyperlink>
    </w:p>
    <w:p w14:paraId="2BBBFAE5" w14:textId="3B86622D" w:rsidR="00EE2414" w:rsidRPr="00EE2414" w:rsidRDefault="00EE2414" w:rsidP="00EE2414">
      <w:pPr>
        <w:pStyle w:val="EndNoteBibliography"/>
        <w:ind w:left="720" w:hanging="720"/>
        <w:rPr>
          <w:noProof/>
        </w:rPr>
      </w:pPr>
      <w:r w:rsidRPr="00EE2414">
        <w:rPr>
          <w:noProof/>
        </w:rPr>
        <w:t xml:space="preserve">Marroig, G., &amp; Cheverud, J. M. (2005). Size as a line of least evolutionary resistance: diet and adaptive morphological radiation in new world monkeys. </w:t>
      </w:r>
      <w:r w:rsidRPr="00EE2414">
        <w:rPr>
          <w:i/>
          <w:noProof/>
        </w:rPr>
        <w:t>Evolution, 59</w:t>
      </w:r>
      <w:r w:rsidRPr="00EE2414">
        <w:rPr>
          <w:noProof/>
        </w:rPr>
        <w:t>(5), 1128-1142. doi:</w:t>
      </w:r>
      <w:hyperlink r:id="rId39" w:history="1">
        <w:r w:rsidRPr="00EE2414">
          <w:rPr>
            <w:rStyle w:val="Hyperlink"/>
            <w:noProof/>
          </w:rPr>
          <w:t>https://doi.org/10.1111/j.0014-3820.2005.tb01049.x</w:t>
        </w:r>
      </w:hyperlink>
    </w:p>
    <w:p w14:paraId="1F80D6E3" w14:textId="77777777" w:rsidR="00EE2414" w:rsidRPr="00EE2414" w:rsidRDefault="00EE2414" w:rsidP="00EE2414">
      <w:pPr>
        <w:pStyle w:val="EndNoteBibliography"/>
        <w:ind w:left="720" w:hanging="720"/>
        <w:rPr>
          <w:noProof/>
        </w:rPr>
      </w:pPr>
      <w:r w:rsidRPr="00EE2414">
        <w:rPr>
          <w:noProof/>
        </w:rPr>
        <w:t xml:space="preserve">McIntosh, A. F., &amp; Cox, P. G. (2016). The impact of digging on craniodental morphology and integration. </w:t>
      </w:r>
      <w:r w:rsidRPr="00EE2414">
        <w:rPr>
          <w:i/>
          <w:noProof/>
        </w:rPr>
        <w:t>Journal of Evolutionary Biology, 29</w:t>
      </w:r>
      <w:r w:rsidRPr="00EE2414">
        <w:rPr>
          <w:noProof/>
        </w:rPr>
        <w:t>(12), 2383-2394. doi:10.1111/jeb.12962</w:t>
      </w:r>
    </w:p>
    <w:p w14:paraId="106E18BB" w14:textId="3F869CE7" w:rsidR="00EE2414" w:rsidRPr="00EE2414" w:rsidRDefault="00EE2414" w:rsidP="00EE2414">
      <w:pPr>
        <w:pStyle w:val="EndNoteBibliography"/>
        <w:ind w:left="720" w:hanging="720"/>
        <w:rPr>
          <w:noProof/>
        </w:rPr>
      </w:pPr>
      <w:r w:rsidRPr="00EE2414">
        <w:rPr>
          <w:noProof/>
        </w:rPr>
        <w:t xml:space="preserve">Mitchell, D. R. (2019). The anatomy of a crushing bite: The specialised cranial mechanics of a giant extinct kangaroo. </w:t>
      </w:r>
      <w:r w:rsidRPr="00EE2414">
        <w:rPr>
          <w:i/>
          <w:noProof/>
        </w:rPr>
        <w:t>PLOS ONE, 14</w:t>
      </w:r>
      <w:r w:rsidRPr="00EE2414">
        <w:rPr>
          <w:noProof/>
        </w:rPr>
        <w:t>(9), e0221287. doi:</w:t>
      </w:r>
      <w:hyperlink r:id="rId40" w:history="1">
        <w:r w:rsidRPr="00EE2414">
          <w:rPr>
            <w:rStyle w:val="Hyperlink"/>
            <w:noProof/>
          </w:rPr>
          <w:t>https://doi.org/10.1371/journal.pone.0221287</w:t>
        </w:r>
      </w:hyperlink>
    </w:p>
    <w:p w14:paraId="54C5B947" w14:textId="77777777" w:rsidR="00EE2414" w:rsidRPr="00EE2414" w:rsidRDefault="00EE2414" w:rsidP="00EE2414">
      <w:pPr>
        <w:pStyle w:val="EndNoteBibliography"/>
        <w:ind w:left="720" w:hanging="720"/>
        <w:rPr>
          <w:noProof/>
        </w:rPr>
      </w:pPr>
      <w:r w:rsidRPr="00EE2414">
        <w:rPr>
          <w:noProof/>
        </w:rPr>
        <w:t xml:space="preserve">Mitchell, D. R., Potter, S., Eldridge, M. D., Martin, M., &amp; Weisbecker, V. (2024a). Functionally mediated cranial allometry evidenced in a genus of rock-wallabies. </w:t>
      </w:r>
      <w:r w:rsidRPr="00EE2414">
        <w:rPr>
          <w:i/>
          <w:noProof/>
        </w:rPr>
        <w:t>Biology Letters, 20</w:t>
      </w:r>
      <w:r w:rsidRPr="00EE2414">
        <w:rPr>
          <w:noProof/>
        </w:rPr>
        <w:t xml:space="preserve">(3), 20240045. </w:t>
      </w:r>
    </w:p>
    <w:p w14:paraId="5484E6DF" w14:textId="372DE66D" w:rsidR="00EE2414" w:rsidRPr="00EE2414" w:rsidRDefault="00EE2414" w:rsidP="00EE2414">
      <w:pPr>
        <w:pStyle w:val="EndNoteBibliography"/>
        <w:ind w:left="720" w:hanging="720"/>
        <w:rPr>
          <w:noProof/>
        </w:rPr>
      </w:pPr>
      <w:r w:rsidRPr="00EE2414">
        <w:rPr>
          <w:noProof/>
        </w:rPr>
        <w:t xml:space="preserve">Mitchell, D. R., Sherratt, E., Ledogar, J. A., &amp; Wroe, S. (2018). The biomechanics of foraging determines face length among kangaroos and their relatives. </w:t>
      </w:r>
      <w:r w:rsidRPr="00EE2414">
        <w:rPr>
          <w:i/>
          <w:noProof/>
        </w:rPr>
        <w:t>Proceedings of the Royal Society B: Biological Sciences, 285</w:t>
      </w:r>
      <w:r w:rsidRPr="00EE2414">
        <w:rPr>
          <w:noProof/>
        </w:rPr>
        <w:t>(1881), 20180845. doi:</w:t>
      </w:r>
      <w:hyperlink r:id="rId41" w:history="1">
        <w:r w:rsidRPr="00EE2414">
          <w:rPr>
            <w:rStyle w:val="Hyperlink"/>
            <w:noProof/>
          </w:rPr>
          <w:t>https://doi.org/10.1098/rspb.2018.0845</w:t>
        </w:r>
      </w:hyperlink>
    </w:p>
    <w:p w14:paraId="14576D31" w14:textId="77777777" w:rsidR="00EE2414" w:rsidRPr="00EE2414" w:rsidRDefault="00EE2414" w:rsidP="00EE2414">
      <w:pPr>
        <w:pStyle w:val="EndNoteBibliography"/>
        <w:ind w:left="720" w:hanging="720"/>
        <w:rPr>
          <w:noProof/>
        </w:rPr>
      </w:pPr>
      <w:r w:rsidRPr="00EE2414">
        <w:rPr>
          <w:noProof/>
        </w:rPr>
        <w:t xml:space="preserve">Mitchell, D. R., Sherratt, E., &amp; Weisbecker, V. (2024b). Facing the facts: adaptive trade-offs along body size ranges determine mammalian craniofacial scaling. </w:t>
      </w:r>
      <w:r w:rsidRPr="00EE2414">
        <w:rPr>
          <w:i/>
          <w:noProof/>
        </w:rPr>
        <w:t>Biological Reviews, 99</w:t>
      </w:r>
      <w:r w:rsidRPr="00EE2414">
        <w:rPr>
          <w:noProof/>
        </w:rPr>
        <w:t>(2), 496-524. doi:10.1111/brv.13032</w:t>
      </w:r>
    </w:p>
    <w:p w14:paraId="453865C5" w14:textId="624A041D" w:rsidR="00EE2414" w:rsidRPr="00EE2414" w:rsidRDefault="00EE2414" w:rsidP="00EE2414">
      <w:pPr>
        <w:pStyle w:val="EndNoteBibliography"/>
        <w:ind w:left="720" w:hanging="720"/>
        <w:rPr>
          <w:noProof/>
        </w:rPr>
      </w:pPr>
      <w:r w:rsidRPr="00EE2414">
        <w:rPr>
          <w:noProof/>
        </w:rPr>
        <w:t xml:space="preserve">Murray, B. R., Dickman, C. R., Watts, C. H. S., &amp; Morton, S. R. (1999). The dietary ecology of Australian rodents. </w:t>
      </w:r>
      <w:r w:rsidRPr="00EE2414">
        <w:rPr>
          <w:i/>
          <w:noProof/>
        </w:rPr>
        <w:t>Wildlife Research, 26</w:t>
      </w:r>
      <w:r w:rsidRPr="00EE2414">
        <w:rPr>
          <w:noProof/>
        </w:rPr>
        <w:t>(6), 857-858. doi:</w:t>
      </w:r>
      <w:hyperlink r:id="rId42" w:history="1">
        <w:r w:rsidRPr="00EE2414">
          <w:rPr>
            <w:rStyle w:val="Hyperlink"/>
            <w:noProof/>
          </w:rPr>
          <w:t>https://doi.org/10.1071/WR97046_CO</w:t>
        </w:r>
      </w:hyperlink>
    </w:p>
    <w:p w14:paraId="1366F152" w14:textId="23E3AE8A" w:rsidR="00EE2414" w:rsidRPr="00EE2414" w:rsidRDefault="00EE2414" w:rsidP="00EE2414">
      <w:pPr>
        <w:pStyle w:val="EndNoteBibliography"/>
        <w:ind w:left="720" w:hanging="720"/>
        <w:rPr>
          <w:noProof/>
        </w:rPr>
      </w:pPr>
      <w:r w:rsidRPr="00EE2414">
        <w:rPr>
          <w:noProof/>
        </w:rP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&amp; Weedon, J. (2022). vegan: Community Ecology Package. </w:t>
      </w:r>
      <w:r w:rsidRPr="00EE2414">
        <w:rPr>
          <w:i/>
          <w:noProof/>
        </w:rPr>
        <w:t xml:space="preserve">R package version 2.6-4 </w:t>
      </w:r>
      <w:hyperlink r:id="rId43" w:history="1">
        <w:r w:rsidRPr="00EE2414">
          <w:rPr>
            <w:rStyle w:val="Hyperlink"/>
            <w:i/>
            <w:noProof/>
          </w:rPr>
          <w:t>https://CRAN.R-project.org/package=vegan</w:t>
        </w:r>
      </w:hyperlink>
      <w:r w:rsidRPr="00EE2414">
        <w:rPr>
          <w:noProof/>
        </w:rPr>
        <w:t xml:space="preserve">. </w:t>
      </w:r>
    </w:p>
    <w:p w14:paraId="64923DBC" w14:textId="4ACEDD38" w:rsidR="00EE2414" w:rsidRPr="00EE2414" w:rsidRDefault="00EE2414" w:rsidP="00EE2414">
      <w:pPr>
        <w:pStyle w:val="EndNoteBibliography"/>
        <w:ind w:left="720" w:hanging="720"/>
        <w:rPr>
          <w:noProof/>
        </w:rPr>
      </w:pPr>
      <w:r w:rsidRPr="00EE2414">
        <w:rPr>
          <w:noProof/>
        </w:rPr>
        <w:t xml:space="preserve">R Core Team. (2024). R: A Language and Environment for Statistical Computing_. . </w:t>
      </w:r>
      <w:r w:rsidRPr="00EE2414">
        <w:rPr>
          <w:i/>
          <w:noProof/>
        </w:rPr>
        <w:t xml:space="preserve">R Foundation for Statistical Computing, Vienna, Austria. </w:t>
      </w:r>
      <w:hyperlink r:id="rId44" w:history="1">
        <w:r w:rsidRPr="00EE2414">
          <w:rPr>
            <w:rStyle w:val="Hyperlink"/>
            <w:i/>
            <w:noProof/>
          </w:rPr>
          <w:t>https://www.R-project.org/</w:t>
        </w:r>
      </w:hyperlink>
      <w:r w:rsidRPr="00EE2414">
        <w:rPr>
          <w:noProof/>
        </w:rPr>
        <w:t xml:space="preserve">. </w:t>
      </w:r>
    </w:p>
    <w:p w14:paraId="7BA24B88" w14:textId="77777777" w:rsidR="00EE2414" w:rsidRPr="00EE2414" w:rsidRDefault="00EE2414" w:rsidP="00EE2414">
      <w:pPr>
        <w:pStyle w:val="EndNoteBibliography"/>
        <w:ind w:left="720" w:hanging="720"/>
        <w:rPr>
          <w:noProof/>
        </w:rPr>
      </w:pPr>
      <w:r w:rsidRPr="00EE2414">
        <w:rPr>
          <w:noProof/>
        </w:rPr>
        <w:t xml:space="preserve">Radinsky, L. (1985). Approaches in evolutionary morphology: a search for patterns. </w:t>
      </w:r>
      <w:r w:rsidRPr="00EE2414">
        <w:rPr>
          <w:i/>
          <w:noProof/>
        </w:rPr>
        <w:t>Annual Review of Ecology and Systematics, 16</w:t>
      </w:r>
      <w:r w:rsidRPr="00EE2414">
        <w:rPr>
          <w:noProof/>
        </w:rPr>
        <w:t xml:space="preserve">(1), 1-14. </w:t>
      </w:r>
    </w:p>
    <w:p w14:paraId="42F7EF0A" w14:textId="541C6501" w:rsidR="00EE2414" w:rsidRPr="00EE2414" w:rsidRDefault="00EE2414" w:rsidP="00EE2414">
      <w:pPr>
        <w:pStyle w:val="EndNoteBibliography"/>
        <w:ind w:left="720" w:hanging="720"/>
        <w:rPr>
          <w:noProof/>
        </w:rPr>
      </w:pPr>
      <w:r w:rsidRPr="00EE2414">
        <w:rPr>
          <w:noProof/>
        </w:rPr>
        <w:t xml:space="preserve">Samuels, J. X. (2009). Cranial morphology and dietary habits of rodents. </w:t>
      </w:r>
      <w:r w:rsidRPr="00EE2414">
        <w:rPr>
          <w:i/>
          <w:noProof/>
        </w:rPr>
        <w:t>Zoological Journal of the Linnean Society, 156</w:t>
      </w:r>
      <w:r w:rsidRPr="00EE2414">
        <w:rPr>
          <w:noProof/>
        </w:rPr>
        <w:t>(4), 864-888. doi:</w:t>
      </w:r>
      <w:hyperlink r:id="rId45" w:history="1">
        <w:r w:rsidRPr="00EE2414">
          <w:rPr>
            <w:rStyle w:val="Hyperlink"/>
            <w:noProof/>
          </w:rPr>
          <w:t>https://doi.org/10.1111/j.1096-3642.2009.00502.x</w:t>
        </w:r>
      </w:hyperlink>
    </w:p>
    <w:p w14:paraId="458D5C12" w14:textId="322BB8D1" w:rsidR="00EE2414" w:rsidRPr="00EE2414" w:rsidRDefault="00EE2414" w:rsidP="00EE2414">
      <w:pPr>
        <w:pStyle w:val="EndNoteBibliography"/>
        <w:ind w:left="720" w:hanging="720"/>
        <w:rPr>
          <w:noProof/>
        </w:rPr>
      </w:pPr>
      <w:r w:rsidRPr="00EE2414">
        <w:rPr>
          <w:noProof/>
        </w:rPr>
        <w:t xml:space="preserve">Satoh, K., &amp; Iwaku, F. (2006). Jaw muscle functional anatomy in northern grasshopper mouse, Onychomys leucogaster, a carnivorous murid. </w:t>
      </w:r>
      <w:r w:rsidRPr="00EE2414">
        <w:rPr>
          <w:i/>
          <w:noProof/>
        </w:rPr>
        <w:t>Journal of Morphology, 267</w:t>
      </w:r>
      <w:r w:rsidRPr="00EE2414">
        <w:rPr>
          <w:noProof/>
        </w:rPr>
        <w:t>(8), 987-999. doi:</w:t>
      </w:r>
      <w:hyperlink r:id="rId46" w:history="1">
        <w:r w:rsidRPr="00EE2414">
          <w:rPr>
            <w:rStyle w:val="Hyperlink"/>
            <w:noProof/>
          </w:rPr>
          <w:t>https://doi.org/10.1002/jmor.10443</w:t>
        </w:r>
      </w:hyperlink>
    </w:p>
    <w:p w14:paraId="7DE308C8" w14:textId="6E8813F2" w:rsidR="00EE2414" w:rsidRPr="00EE2414" w:rsidRDefault="00EE2414" w:rsidP="00EE2414">
      <w:pPr>
        <w:pStyle w:val="EndNoteBibliography"/>
        <w:ind w:left="720" w:hanging="720"/>
        <w:rPr>
          <w:noProof/>
        </w:rPr>
      </w:pPr>
      <w:r w:rsidRPr="00EE2414">
        <w:rPr>
          <w:noProof/>
        </w:rPr>
        <w:t xml:space="preserve">Schlis-Elias, M. C., &amp; Malaney, J. L. (2022). Island biogeography predicts skull gigantism and shape variation in meadow voles Microtus pennsylvanicus through ecological release and allometry. </w:t>
      </w:r>
      <w:r w:rsidRPr="00EE2414">
        <w:rPr>
          <w:i/>
          <w:noProof/>
        </w:rPr>
        <w:t>Oikos, 2022</w:t>
      </w:r>
      <w:r w:rsidRPr="00EE2414">
        <w:rPr>
          <w:noProof/>
        </w:rPr>
        <w:t>(4), e08777. doi:</w:t>
      </w:r>
      <w:hyperlink r:id="rId47" w:history="1">
        <w:r w:rsidRPr="00EE2414">
          <w:rPr>
            <w:rStyle w:val="Hyperlink"/>
            <w:noProof/>
          </w:rPr>
          <w:t>https://doi.org/10.1111/oik.08777</w:t>
        </w:r>
      </w:hyperlink>
    </w:p>
    <w:p w14:paraId="6580AE50" w14:textId="77777777" w:rsidR="00EE2414" w:rsidRPr="00EE2414" w:rsidRDefault="00EE2414" w:rsidP="00EE2414">
      <w:pPr>
        <w:pStyle w:val="EndNoteBibliography"/>
        <w:ind w:left="720" w:hanging="720"/>
        <w:rPr>
          <w:noProof/>
        </w:rPr>
      </w:pPr>
      <w:r w:rsidRPr="00EE2414">
        <w:rPr>
          <w:noProof/>
        </w:rPr>
        <w:t xml:space="preserve">Segura, V., Flores, D., &amp; Deferrari, G. (2023). Comparison of skull growth in two ecosystem modifiers: beavers </w:t>
      </w:r>
      <w:r w:rsidRPr="00EE2414">
        <w:rPr>
          <w:i/>
          <w:noProof/>
        </w:rPr>
        <w:t>Castor canadensis</w:t>
      </w:r>
      <w:r w:rsidRPr="00EE2414">
        <w:rPr>
          <w:noProof/>
        </w:rPr>
        <w:t xml:space="preserve"> (Rodentia: Castoridae) and muskrats </w:t>
      </w:r>
      <w:r w:rsidRPr="00EE2414">
        <w:rPr>
          <w:i/>
          <w:noProof/>
        </w:rPr>
        <w:t>Ondatra zibethicus</w:t>
      </w:r>
      <w:r w:rsidRPr="00EE2414">
        <w:rPr>
          <w:noProof/>
        </w:rPr>
        <w:t xml:space="preserve"> (Rodentia: Cricetidae). </w:t>
      </w:r>
      <w:r w:rsidRPr="00EE2414">
        <w:rPr>
          <w:i/>
          <w:noProof/>
        </w:rPr>
        <w:t>Zoologischer Anzeiger, 304</w:t>
      </w:r>
      <w:r w:rsidRPr="00EE2414">
        <w:rPr>
          <w:noProof/>
        </w:rPr>
        <w:t xml:space="preserve">, 61-72. </w:t>
      </w:r>
    </w:p>
    <w:p w14:paraId="080DE7BA" w14:textId="77777777" w:rsidR="00EE2414" w:rsidRPr="00EE2414" w:rsidRDefault="00EE2414" w:rsidP="00EE2414">
      <w:pPr>
        <w:pStyle w:val="EndNoteBibliography"/>
        <w:ind w:left="720" w:hanging="720"/>
        <w:rPr>
          <w:noProof/>
        </w:rPr>
      </w:pPr>
      <w:r w:rsidRPr="00EE2414">
        <w:rPr>
          <w:noProof/>
        </w:rPr>
        <w:t xml:space="preserve">Singleton, M. (2005). Functional shape variation in the Cercopithecine masticatory complex. In D. E. Slice (Ed.), </w:t>
      </w:r>
      <w:r w:rsidRPr="00EE2414">
        <w:rPr>
          <w:i/>
          <w:noProof/>
        </w:rPr>
        <w:t>Modern Morphometrics in Physical Anthropology</w:t>
      </w:r>
      <w:r w:rsidRPr="00EE2414">
        <w:rPr>
          <w:noProof/>
        </w:rPr>
        <w:t xml:space="preserve"> (pp. 319-348). Boston, MA: Springer US.</w:t>
      </w:r>
    </w:p>
    <w:p w14:paraId="1301A483" w14:textId="416C2CC7" w:rsidR="00EE2414" w:rsidRPr="00EE2414" w:rsidRDefault="00EE2414" w:rsidP="00EE2414">
      <w:pPr>
        <w:pStyle w:val="EndNoteBibliography"/>
        <w:ind w:left="720" w:hanging="720"/>
        <w:rPr>
          <w:noProof/>
        </w:rPr>
      </w:pPr>
      <w:r w:rsidRPr="00EE2414">
        <w:rPr>
          <w:noProof/>
        </w:rPr>
        <w:t xml:space="preserve">Smaers, J. B., Rothman, R. S., Hudson, D. R., Balanoff, A. M., Beatty, B., Dechmann, D. K. N., de Vries, D., Dunn, J. C., Fleagle, J. G., Gilbert, C. C., Goswami, A., Iwaniuk, A. N., Jungers, W. L., Kerney, M., Ksepka, D. T., Manger, P. R., Mongle, C. S., Rohlf, F. J., Smith, N. A., Soligo, C., Weisbecker, V., &amp; Safi, K. (2021). The evolution of mammalian brain size. </w:t>
      </w:r>
      <w:r w:rsidRPr="00EE2414">
        <w:rPr>
          <w:i/>
          <w:noProof/>
        </w:rPr>
        <w:t>Science Advances, 7</w:t>
      </w:r>
      <w:r w:rsidRPr="00EE2414">
        <w:rPr>
          <w:noProof/>
        </w:rPr>
        <w:t>(18), eabe2101. doi:</w:t>
      </w:r>
      <w:hyperlink r:id="rId48" w:history="1">
        <w:r w:rsidRPr="00EE2414">
          <w:rPr>
            <w:rStyle w:val="Hyperlink"/>
            <w:noProof/>
          </w:rPr>
          <w:t>https://doi.org/10.1126/sciadv.abe2101</w:t>
        </w:r>
      </w:hyperlink>
    </w:p>
    <w:p w14:paraId="49C3BA3E" w14:textId="3238D0F0" w:rsidR="00EE2414" w:rsidRPr="00EE2414" w:rsidRDefault="00EE2414" w:rsidP="00EE2414">
      <w:pPr>
        <w:pStyle w:val="EndNoteBibliography"/>
        <w:ind w:left="720" w:hanging="720"/>
        <w:rPr>
          <w:noProof/>
        </w:rPr>
      </w:pPr>
      <w:r w:rsidRPr="00EE2414">
        <w:rPr>
          <w:noProof/>
        </w:rPr>
        <w:t xml:space="preserve">Strait, D. S., Weber, G. W., Neubauer, S., Chalk, J., Richmond, B. G., Lucas, P. W., Spencer, M. A., Schrein, C., Dechow, P. C., Ross, C. F., Grosse, I. R., Wright, B. W., Constantino, P., Wood, B. A., Lawn, B., Hylander, W. L., Wang, Q., Byron, C., Slice, D. E., &amp; Smith, A. L. (2009). The feeding biomechanics and dietary ecology of </w:t>
      </w:r>
      <w:r w:rsidRPr="00EE2414">
        <w:rPr>
          <w:i/>
          <w:noProof/>
        </w:rPr>
        <w:t>Australopithecus africanus</w:t>
      </w:r>
      <w:r w:rsidRPr="00EE2414">
        <w:rPr>
          <w:noProof/>
        </w:rPr>
        <w:t xml:space="preserve">. </w:t>
      </w:r>
      <w:r w:rsidRPr="00EE2414">
        <w:rPr>
          <w:i/>
          <w:noProof/>
        </w:rPr>
        <w:t>Proceedings of the National Academy of Sciences, 106</w:t>
      </w:r>
      <w:r w:rsidRPr="00EE2414">
        <w:rPr>
          <w:noProof/>
        </w:rPr>
        <w:t>(7), 2124-2129. doi:</w:t>
      </w:r>
      <w:hyperlink r:id="rId49" w:history="1">
        <w:r w:rsidRPr="00EE2414">
          <w:rPr>
            <w:rStyle w:val="Hyperlink"/>
            <w:noProof/>
          </w:rPr>
          <w:t>https://doi.org/10.1073/pnas.0808730106</w:t>
        </w:r>
      </w:hyperlink>
    </w:p>
    <w:p w14:paraId="6A8B95D4" w14:textId="77777777" w:rsidR="00EE2414" w:rsidRPr="00EE2414" w:rsidRDefault="00EE2414" w:rsidP="00EE2414">
      <w:pPr>
        <w:pStyle w:val="EndNoteBibliography"/>
        <w:ind w:left="720" w:hanging="720"/>
        <w:rPr>
          <w:noProof/>
        </w:rPr>
      </w:pPr>
      <w:r w:rsidRPr="00EE2414">
        <w:rPr>
          <w:noProof/>
        </w:rPr>
        <w:t xml:space="preserve">Tamagnini, D., Meloro, C., &amp; Cardini, A. (2017). Anyone with a long-face? Craniofacial evolutionary allometry (CREA) in a family of short-faced mammals, the Felidae. </w:t>
      </w:r>
      <w:r w:rsidRPr="00EE2414">
        <w:rPr>
          <w:i/>
          <w:noProof/>
        </w:rPr>
        <w:t>Evolutionary Biology, 44</w:t>
      </w:r>
      <w:r w:rsidRPr="00EE2414">
        <w:rPr>
          <w:noProof/>
        </w:rPr>
        <w:t xml:space="preserve">(4), 476-495. </w:t>
      </w:r>
    </w:p>
    <w:p w14:paraId="7E897AAD" w14:textId="77777777" w:rsidR="00EE2414" w:rsidRPr="00EE2414" w:rsidRDefault="00EE2414" w:rsidP="00EE2414">
      <w:pPr>
        <w:pStyle w:val="EndNoteBibliography"/>
        <w:ind w:left="720" w:hanging="720"/>
        <w:rPr>
          <w:noProof/>
        </w:rPr>
      </w:pPr>
      <w:r w:rsidRPr="00EE2414">
        <w:rPr>
          <w:noProof/>
        </w:rPr>
        <w:t xml:space="preserve">Tamagnini, D., Michaud, M., Meloro, C., Raia, P., Soibelzon, L., Tambusso, P. S., Varela, L., &amp; Maiorano, L. (2023). Conical and sabertoothed cats as an exception to craniofacial evolutionary allometry. </w:t>
      </w:r>
      <w:r w:rsidRPr="00EE2414">
        <w:rPr>
          <w:i/>
          <w:noProof/>
        </w:rPr>
        <w:t>Scientific Reports, 13</w:t>
      </w:r>
      <w:r w:rsidRPr="00EE2414">
        <w:rPr>
          <w:noProof/>
        </w:rPr>
        <w:t xml:space="preserve">(1), 13571. </w:t>
      </w:r>
    </w:p>
    <w:p w14:paraId="2B998715" w14:textId="77777777" w:rsidR="00EE2414" w:rsidRPr="00EE2414" w:rsidRDefault="00EE2414" w:rsidP="00EE2414">
      <w:pPr>
        <w:pStyle w:val="EndNoteBibliography"/>
        <w:ind w:left="720" w:hanging="720"/>
        <w:rPr>
          <w:noProof/>
        </w:rPr>
      </w:pPr>
      <w:r w:rsidRPr="00EE2414">
        <w:rPr>
          <w:noProof/>
        </w:rPr>
        <w:t xml:space="preserve">Van Valkenburgh, B. (1989). Carnivore dental adaptations and diet: A study of trophic diversity within Guilds. In J. L. Gittleman (Ed.), </w:t>
      </w:r>
      <w:r w:rsidRPr="00EE2414">
        <w:rPr>
          <w:i/>
          <w:noProof/>
        </w:rPr>
        <w:t>Carnivore Behavior, Ecology, and Evolution</w:t>
      </w:r>
      <w:r w:rsidRPr="00EE2414">
        <w:rPr>
          <w:noProof/>
        </w:rPr>
        <w:t xml:space="preserve"> (pp. 410-436). Boston, MA: Springer US.</w:t>
      </w:r>
    </w:p>
    <w:p w14:paraId="44E98832" w14:textId="2FACC45B" w:rsidR="00EE2414" w:rsidRPr="00EE2414" w:rsidRDefault="00EE2414" w:rsidP="00EE2414">
      <w:pPr>
        <w:pStyle w:val="EndNoteBibliography"/>
        <w:ind w:left="720" w:hanging="720"/>
        <w:rPr>
          <w:noProof/>
        </w:rPr>
      </w:pPr>
      <w:r w:rsidRPr="00EE2414">
        <w:rPr>
          <w:noProof/>
        </w:rPr>
        <w:t xml:space="preserve">Voje, K. L., Hansen, T. F., Egset, C. K., Bolstad, G. H., &amp; Pélabon, C. (2014). Allometric constraints and the evolution of allometry. </w:t>
      </w:r>
      <w:r w:rsidRPr="00EE2414">
        <w:rPr>
          <w:i/>
          <w:noProof/>
        </w:rPr>
        <w:t>Evolution, 68</w:t>
      </w:r>
      <w:r w:rsidRPr="00EE2414">
        <w:rPr>
          <w:noProof/>
        </w:rPr>
        <w:t>(3), 866-885. doi:</w:t>
      </w:r>
      <w:hyperlink r:id="rId50" w:history="1">
        <w:r w:rsidRPr="00EE2414">
          <w:rPr>
            <w:rStyle w:val="Hyperlink"/>
            <w:noProof/>
          </w:rPr>
          <w:t>https://doi.org/10.1111/evo.12312</w:t>
        </w:r>
      </w:hyperlink>
    </w:p>
    <w:p w14:paraId="7230C473" w14:textId="77777777" w:rsidR="00EE2414" w:rsidRPr="00EE2414" w:rsidRDefault="00EE2414" w:rsidP="00EE2414">
      <w:pPr>
        <w:pStyle w:val="EndNoteBibliography"/>
        <w:ind w:left="720" w:hanging="720"/>
        <w:rPr>
          <w:noProof/>
        </w:rPr>
      </w:pPr>
      <w:r w:rsidRPr="00EE2414">
        <w:rPr>
          <w:noProof/>
        </w:rPr>
        <w:t xml:space="preserve">Watts, C., &amp; Kemper, C. (1989). Muridae. </w:t>
      </w:r>
      <w:r w:rsidRPr="00EE2414">
        <w:rPr>
          <w:i/>
          <w:noProof/>
        </w:rPr>
        <w:t>Fauna of Australia, 1</w:t>
      </w:r>
      <w:r w:rsidRPr="00EE2414">
        <w:rPr>
          <w:noProof/>
        </w:rPr>
        <w:t xml:space="preserve">, 939-956. </w:t>
      </w:r>
    </w:p>
    <w:p w14:paraId="5ABBC4CD" w14:textId="31DA5A5A" w:rsidR="00EE2414" w:rsidRPr="00EE2414" w:rsidRDefault="00EE2414" w:rsidP="00EE2414">
      <w:pPr>
        <w:pStyle w:val="EndNoteBibliography"/>
        <w:ind w:left="720" w:hanging="720"/>
        <w:rPr>
          <w:noProof/>
        </w:rPr>
      </w:pPr>
      <w:r w:rsidRPr="00EE2414">
        <w:rPr>
          <w:noProof/>
        </w:rPr>
        <w:t xml:space="preserve">Weisbecker, V., Guillerme, T., Speck, C., Sherratt, E., Abraha, H. M., Sharp, A. C., Terhune, C. E., Collins, S., Johnston, S., &amp; Panagiotopoulou, O. (2019). Individual variation of the masticatory system dominates 3D skull shape in the herbivory-adapted marsupial wombats. </w:t>
      </w:r>
      <w:r w:rsidRPr="00EE2414">
        <w:rPr>
          <w:i/>
          <w:noProof/>
        </w:rPr>
        <w:t>Frontiers in Zoology, 16</w:t>
      </w:r>
      <w:r w:rsidRPr="00EE2414">
        <w:rPr>
          <w:noProof/>
        </w:rPr>
        <w:t>(1), 41. doi:</w:t>
      </w:r>
      <w:hyperlink r:id="rId51" w:history="1">
        <w:r w:rsidRPr="00EE2414">
          <w:rPr>
            <w:rStyle w:val="Hyperlink"/>
            <w:noProof/>
          </w:rPr>
          <w:t>https://doi.org/10.1186/s12983-019-0338-5</w:t>
        </w:r>
      </w:hyperlink>
    </w:p>
    <w:p w14:paraId="23C77372" w14:textId="016B763D" w:rsidR="00EE2414" w:rsidRPr="00EE2414" w:rsidRDefault="00EE2414" w:rsidP="00EE2414">
      <w:pPr>
        <w:pStyle w:val="EndNoteBibliography"/>
        <w:ind w:left="720" w:hanging="720"/>
        <w:rPr>
          <w:noProof/>
        </w:rPr>
      </w:pPr>
      <w:r w:rsidRPr="00EE2414">
        <w:rPr>
          <w:noProof/>
        </w:rPr>
        <w:t xml:space="preserve">Weisbecker, V., Rowe, T., Wroe, S., Macrini, T. E., Garland, K. L. S., Travouillon, K. J., Black, K., Archer, M., Hand, S. J., Berlin, J. C., Beck, R. M. D., Ladevèze, S., Sharp, A. C., Mardon, K., &amp; Sherratt, E. (2021). Global elongation and high shape flexibility as an evolutionary hypothesis of accommodating mammalian brains into skulls. </w:t>
      </w:r>
      <w:r w:rsidRPr="00EE2414">
        <w:rPr>
          <w:i/>
          <w:noProof/>
        </w:rPr>
        <w:t>Evolution, 75</w:t>
      </w:r>
      <w:r w:rsidRPr="00EE2414">
        <w:rPr>
          <w:noProof/>
        </w:rPr>
        <w:t>(3), 625-640. doi:</w:t>
      </w:r>
      <w:hyperlink r:id="rId52" w:history="1">
        <w:r w:rsidRPr="00EE2414">
          <w:rPr>
            <w:rStyle w:val="Hyperlink"/>
            <w:noProof/>
          </w:rPr>
          <w:t>https://doi.org/10.1111/evo.14163</w:t>
        </w:r>
      </w:hyperlink>
    </w:p>
    <w:p w14:paraId="48DD4E0A" w14:textId="5631FF6E" w:rsidR="00EE2414" w:rsidRPr="00EE2414" w:rsidRDefault="00EE2414" w:rsidP="00EE2414">
      <w:pPr>
        <w:pStyle w:val="EndNoteBibliography"/>
        <w:ind w:left="720" w:hanging="720"/>
        <w:rPr>
          <w:noProof/>
        </w:rPr>
      </w:pPr>
      <w:r w:rsidRPr="00EE2414">
        <w:rPr>
          <w:noProof/>
        </w:rPr>
        <w:t xml:space="preserve">Williams, S. H., Peiffer, E., &amp; Ford, S. (2009). Gape and bite force in the rodents </w:t>
      </w:r>
      <w:r w:rsidRPr="00EE2414">
        <w:rPr>
          <w:i/>
          <w:noProof/>
        </w:rPr>
        <w:t>Onychomys leucogaster</w:t>
      </w:r>
      <w:r w:rsidRPr="00EE2414">
        <w:rPr>
          <w:noProof/>
        </w:rPr>
        <w:t xml:space="preserve"> and </w:t>
      </w:r>
      <w:r w:rsidRPr="00EE2414">
        <w:rPr>
          <w:i/>
          <w:noProof/>
        </w:rPr>
        <w:t>Peromyscus maniculatus</w:t>
      </w:r>
      <w:r w:rsidRPr="00EE2414">
        <w:rPr>
          <w:noProof/>
        </w:rPr>
        <w:t xml:space="preserve">: Does jaw-muscle anatomy predict performance? </w:t>
      </w:r>
      <w:r w:rsidRPr="00EE2414">
        <w:rPr>
          <w:i/>
          <w:noProof/>
        </w:rPr>
        <w:t>Journal of Morphology, 270</w:t>
      </w:r>
      <w:r w:rsidRPr="00EE2414">
        <w:rPr>
          <w:noProof/>
        </w:rPr>
        <w:t>(11), 1338-1347. doi:</w:t>
      </w:r>
      <w:hyperlink r:id="rId53" w:history="1">
        <w:r w:rsidRPr="00EE2414">
          <w:rPr>
            <w:rStyle w:val="Hyperlink"/>
            <w:noProof/>
          </w:rPr>
          <w:t>https://doi.org/10.1002/jmor.10761</w:t>
        </w:r>
      </w:hyperlink>
    </w:p>
    <w:p w14:paraId="2CD53A88" w14:textId="5A0E0568" w:rsidR="00EE2414" w:rsidRPr="00EE2414" w:rsidRDefault="00EE2414" w:rsidP="00EE2414">
      <w:pPr>
        <w:pStyle w:val="EndNoteBibliography"/>
        <w:ind w:left="720" w:hanging="720"/>
        <w:rPr>
          <w:noProof/>
        </w:rPr>
      </w:pPr>
      <w:r w:rsidRPr="00EE2414">
        <w:rPr>
          <w:noProof/>
        </w:rPr>
        <w:t xml:space="preserve">Wilson, L. A. B. (2013). Allometric disparity in rodent evolution. </w:t>
      </w:r>
      <w:r w:rsidRPr="00EE2414">
        <w:rPr>
          <w:i/>
          <w:noProof/>
        </w:rPr>
        <w:t>Ecology and Evolution, 3</w:t>
      </w:r>
      <w:r w:rsidRPr="00EE2414">
        <w:rPr>
          <w:noProof/>
        </w:rPr>
        <w:t>(4), 971-984. doi:</w:t>
      </w:r>
      <w:hyperlink r:id="rId54" w:history="1">
        <w:r w:rsidRPr="00EE2414">
          <w:rPr>
            <w:rStyle w:val="Hyperlink"/>
            <w:noProof/>
          </w:rPr>
          <w:t>https://doi.org/10.1002/ece3.521</w:t>
        </w:r>
      </w:hyperlink>
    </w:p>
    <w:p w14:paraId="0A0D3E91" w14:textId="77777777" w:rsidR="00EE2414" w:rsidRPr="00EE2414" w:rsidRDefault="00EE2414" w:rsidP="00EE2414">
      <w:pPr>
        <w:pStyle w:val="EndNoteBibliography"/>
        <w:ind w:left="720" w:hanging="720"/>
        <w:rPr>
          <w:noProof/>
        </w:rPr>
      </w:pPr>
      <w:r w:rsidRPr="00EE2414">
        <w:rPr>
          <w:noProof/>
        </w:rPr>
        <w:t xml:space="preserve">Winkler, D. E., Schulz-Kornas, E., Kaiser, T. M., De Cuyper, A., Clauss, M., &amp; Tütken, T. (2019). Forage silica and water content control dental surface texture in guinea pigs and provide implications for dietary reconstruction. </w:t>
      </w:r>
      <w:r w:rsidRPr="00EE2414">
        <w:rPr>
          <w:i/>
          <w:noProof/>
        </w:rPr>
        <w:t>Proceedings of the National Academy of Sciences, 116</w:t>
      </w:r>
      <w:r w:rsidRPr="00EE2414">
        <w:rPr>
          <w:noProof/>
        </w:rPr>
        <w:t>(4), 1325-1330. doi:doi:10.1073/pnas.1814081116</w:t>
      </w:r>
    </w:p>
    <w:p w14:paraId="635EEE9C" w14:textId="77777777" w:rsidR="00EE2414" w:rsidRPr="00EE2414" w:rsidRDefault="00EE2414" w:rsidP="00EE2414">
      <w:pPr>
        <w:pStyle w:val="EndNoteBibliography"/>
        <w:ind w:left="720" w:hanging="720"/>
        <w:rPr>
          <w:noProof/>
        </w:rPr>
      </w:pPr>
      <w:r w:rsidRPr="00EE2414">
        <w:rPr>
          <w:noProof/>
        </w:rPr>
        <w:t xml:space="preserve">Zelditch, M. L., &amp; Swiderski, D. L. (2023). The predictable complexity of evolutionary allometry. </w:t>
      </w:r>
      <w:r w:rsidRPr="00EE2414">
        <w:rPr>
          <w:i/>
          <w:noProof/>
        </w:rPr>
        <w:t>Evolutionary Biology, 50</w:t>
      </w:r>
      <w:r w:rsidRPr="00EE2414">
        <w:rPr>
          <w:noProof/>
        </w:rPr>
        <w:t xml:space="preserve">(1), 56-77. </w:t>
      </w:r>
    </w:p>
    <w:p w14:paraId="2F31D530" w14:textId="7E0365A2" w:rsidR="002B4608" w:rsidRDefault="002B4608" w:rsidP="002B4608">
      <w:pPr>
        <w:pStyle w:val="EndNoteBibliography"/>
        <w:ind w:left="720" w:hanging="720"/>
      </w:pPr>
      <w:r>
        <w:fldChar w:fldCharType="end"/>
      </w:r>
    </w:p>
    <w:p w14:paraId="2C26AB34" w14:textId="73AA58E0" w:rsidR="00A60FB2" w:rsidRDefault="00991B8A" w:rsidP="002B4608">
      <w:pPr>
        <w:pStyle w:val="EndNoteBibliography"/>
        <w:ind w:left="720" w:hanging="720"/>
        <w:rPr>
          <w:b/>
        </w:rPr>
      </w:pPr>
      <w:r>
        <w:br w:type="page"/>
      </w:r>
      <w:r w:rsidR="00A60FB2">
        <w:rPr>
          <w:b/>
        </w:rPr>
        <w:t>Declarations</w:t>
      </w:r>
    </w:p>
    <w:p w14:paraId="6282AB60" w14:textId="77777777" w:rsidR="002B4608" w:rsidRDefault="002B4608" w:rsidP="002B4608">
      <w:pPr>
        <w:pStyle w:val="EndNoteBibliography"/>
        <w:ind w:left="720" w:hanging="720"/>
      </w:pPr>
    </w:p>
    <w:p w14:paraId="49F578A3" w14:textId="7E6228DA" w:rsidR="00A60FB2" w:rsidRDefault="00A60FB2">
      <w:pPr>
        <w:spacing w:line="480" w:lineRule="auto"/>
      </w:pPr>
      <w:r>
        <w:rPr>
          <w:b/>
        </w:rPr>
        <w:t xml:space="preserve">Availability of data and materials: </w:t>
      </w:r>
      <w:r>
        <w:t xml:space="preserve">The dataset of 3D specimen scans on which the landmarks are based are available on </w:t>
      </w:r>
      <w:bookmarkStart w:id="625" w:name="_Hlk152090311"/>
      <w:r>
        <w:t>MorphoSource (</w:t>
      </w:r>
      <w:r>
        <w:rPr>
          <w:color w:val="0000FF"/>
          <w:u w:val="single"/>
        </w:rPr>
        <w:t>https://www.morphosource.org/projects/00000C561</w:t>
      </w:r>
      <w:bookmarkEnd w:id="625"/>
      <w:r>
        <w:t xml:space="preserve">). The dataset of landmark coordinates and the fully reproducible code for the analyses in the current study are available on DOI </w:t>
      </w:r>
      <w:bookmarkStart w:id="626" w:name="_Hlk152090470"/>
      <w:del w:id="627" w:author="Vera Weisbecker" w:date="2024-04-23T12:46:00Z">
        <w:r w:rsidR="001D2733">
          <w:delText>.</w:delText>
        </w:r>
      </w:del>
      <w:bookmarkEnd w:id="626"/>
      <w:ins w:id="628" w:author="Vera Weisbecker" w:date="2024-04-23T12:46:00Z">
        <w:r w:rsidR="00C05F86" w:rsidRPr="00C05F86">
          <w:t>10.5281/zenodo.11022305</w:t>
        </w:r>
        <w:r w:rsidR="00AA46DA">
          <w:t xml:space="preserve">. The meshes plotted in Fig. 3 are available on </w:t>
        </w:r>
        <w:r w:rsidR="00AA46DA">
          <w:rPr>
            <w:rFonts w:ascii="Arial" w:hAnsi="Arial" w:cs="Arial"/>
            <w:color w:val="252525"/>
            <w:sz w:val="21"/>
            <w:szCs w:val="21"/>
          </w:rPr>
          <w:t xml:space="preserve">10.25451/flinders.25662387. </w:t>
        </w:r>
      </w:ins>
    </w:p>
    <w:p w14:paraId="6921DB3B" w14:textId="77777777" w:rsidR="00A60FB2" w:rsidRDefault="00A60FB2">
      <w:pPr>
        <w:spacing w:line="480" w:lineRule="auto"/>
        <w:rPr>
          <w:b/>
        </w:rPr>
      </w:pPr>
    </w:p>
    <w:p w14:paraId="52E4545A" w14:textId="77777777" w:rsidR="00A60FB2" w:rsidRDefault="00A60FB2">
      <w:pPr>
        <w:spacing w:line="480" w:lineRule="auto"/>
      </w:pPr>
      <w:r>
        <w:rPr>
          <w:b/>
        </w:rPr>
        <w:t xml:space="preserve">Competing interests: </w:t>
      </w:r>
      <w:r>
        <w:t>The authors declare that they have no competing interests.</w:t>
      </w:r>
    </w:p>
    <w:p w14:paraId="1C84EC72" w14:textId="77777777" w:rsidR="00A60FB2" w:rsidRDefault="00A60FB2">
      <w:pPr>
        <w:spacing w:line="480" w:lineRule="auto"/>
        <w:rPr>
          <w:b/>
        </w:rPr>
      </w:pPr>
    </w:p>
    <w:p w14:paraId="326F8C89" w14:textId="77777777" w:rsidR="00A60FB2" w:rsidRDefault="00A60FB2">
      <w:pPr>
        <w:spacing w:line="480" w:lineRule="auto"/>
      </w:pPr>
      <w:r>
        <w:rPr>
          <w:b/>
        </w:rPr>
        <w:t xml:space="preserve">Authors’ contributions: </w:t>
      </w:r>
      <w:r>
        <w:t xml:space="preserve">AEM and VW conceived the study. AEM collected the data. AEM analysed the data with support from TG and VW. AEM and VW wrote the manuscript with support from TG, DRM, and MJP. VW and MJP provided supervision on the project. </w:t>
      </w:r>
    </w:p>
    <w:p w14:paraId="7C6F234E" w14:textId="77777777" w:rsidR="00A60FB2" w:rsidRDefault="00A60FB2">
      <w:pPr>
        <w:spacing w:line="480" w:lineRule="auto"/>
      </w:pPr>
    </w:p>
    <w:p w14:paraId="4EAA68BD" w14:textId="49EB819E" w:rsidR="00A60FB2" w:rsidRDefault="00A60FB2">
      <w:pPr>
        <w:spacing w:line="480" w:lineRule="auto"/>
      </w:pPr>
      <w:r>
        <w:rPr>
          <w:b/>
        </w:rPr>
        <w:t xml:space="preserve">Acknowledgements: </w:t>
      </w:r>
      <w:r>
        <w:t xml:space="preserve">We thank Dr Heather Janetzki for hosting AEM many times in the mammal collections at the Queensland Museum, Laura Cook for hosting at the Museum Victoria, Dr Sandy Ingleby for hosting at the Australian Museum, and Dr David Stemmer for loaning specimens from the South Australian Museum. Thanks to lab assistants Aubrey Keirnan and Lauren Thornton for help uploading 3D scans to Morphosource. </w:t>
      </w:r>
      <w:del w:id="629" w:author="Vera Weisbecker" w:date="2024-04-23T12:46:00Z">
        <w:r w:rsidR="009A5291">
          <w:delText xml:space="preserve">Thanks to Dr Gabriele Sansalone for consulting on integration analysis. </w:delText>
        </w:r>
      </w:del>
      <w:r>
        <w:t xml:space="preserve">Thanks to Dr Gilbert Price for providing comments on an early draft.  This study was funded by Discovery Grant DP170103227 to VW and MP as well as </w:t>
      </w:r>
      <w:del w:id="630" w:author="Vera Weisbecker" w:date="2024-04-23T12:46:00Z">
        <w:r w:rsidR="009A5291">
          <w:delText>Centr</w:delText>
        </w:r>
        <w:r w:rsidR="00E61448">
          <w:delText>e</w:delText>
        </w:r>
      </w:del>
      <w:ins w:id="631" w:author="Vera Weisbecker" w:date="2024-04-23T12:46:00Z">
        <w:r>
          <w:t>Center</w:t>
        </w:r>
      </w:ins>
      <w:r>
        <w:t xml:space="preserve"> of Excellence funding CE170100015, and Future Fellowship funding FT180100634 to VW. </w:t>
      </w:r>
    </w:p>
    <w:p w14:paraId="6AD854BA" w14:textId="77777777" w:rsidR="009A5291" w:rsidRDefault="009A5291" w:rsidP="009A5291">
      <w:pPr>
        <w:spacing w:line="480" w:lineRule="auto"/>
        <w:rPr>
          <w:del w:id="632" w:author="Vera Weisbecker" w:date="2024-04-23T12:46:00Z"/>
        </w:rPr>
      </w:pPr>
    </w:p>
    <w:p w14:paraId="0837449B" w14:textId="77777777" w:rsidR="006013D4" w:rsidRDefault="006013D4" w:rsidP="009A5291">
      <w:pPr>
        <w:spacing w:line="480" w:lineRule="auto"/>
        <w:rPr>
          <w:del w:id="633" w:author="Vera Weisbecker" w:date="2024-04-23T12:46:00Z"/>
        </w:rPr>
      </w:pPr>
    </w:p>
    <w:p w14:paraId="79CB5EA9" w14:textId="4B4FAA7A" w:rsidR="00991B8A" w:rsidRPr="00CE6036" w:rsidRDefault="006013D4" w:rsidP="00991B8A">
      <w:pPr>
        <w:spacing w:line="480" w:lineRule="auto"/>
        <w:rPr>
          <w:ins w:id="634" w:author="Vera Weisbecker" w:date="2024-04-23T12:46:00Z"/>
          <w:b/>
          <w:bCs/>
          <w:sz w:val="28"/>
          <w:szCs w:val="28"/>
          <w:lang w:val="en-AU"/>
        </w:rPr>
      </w:pPr>
      <w:del w:id="635" w:author="Vera Weisbecker" w:date="2024-04-23T12:46:00Z">
        <w:r>
          <w:rPr>
            <w:b/>
            <w:color w:val="000000"/>
          </w:rPr>
          <w:delText>Table 1</w:delText>
        </w:r>
      </w:del>
      <w:ins w:id="636" w:author="Vera Weisbecker" w:date="2024-04-23T12:46:00Z">
        <w:r w:rsidR="00991B8A">
          <w:br w:type="page"/>
        </w:r>
        <w:r w:rsidR="00991B8A" w:rsidRPr="00CE6036">
          <w:rPr>
            <w:b/>
            <w:bCs/>
            <w:sz w:val="28"/>
            <w:szCs w:val="28"/>
            <w:lang w:val="en-AU"/>
          </w:rPr>
          <w:t>Table</w:t>
        </w:r>
        <w:r w:rsidR="00EE2414">
          <w:rPr>
            <w:b/>
            <w:bCs/>
            <w:sz w:val="28"/>
            <w:szCs w:val="28"/>
            <w:lang w:val="en-AU"/>
          </w:rPr>
          <w:t xml:space="preserve"> captoins</w:t>
        </w:r>
      </w:ins>
    </w:p>
    <w:p w14:paraId="09FB7B2D" w14:textId="77777777" w:rsidR="00991B8A" w:rsidRDefault="00991B8A" w:rsidP="00991B8A">
      <w:pPr>
        <w:spacing w:line="480" w:lineRule="auto"/>
        <w:rPr>
          <w:ins w:id="637" w:author="Vera Weisbecker" w:date="2024-04-23T12:46:00Z"/>
        </w:rPr>
      </w:pPr>
      <w:ins w:id="638" w:author="Vera Weisbecker" w:date="2024-04-23T12:46:00Z">
        <w:r>
          <w:rPr>
            <w:b/>
            <w:bCs/>
          </w:rPr>
          <w:t xml:space="preserve">Table 1: </w:t>
        </w:r>
        <w:r>
          <w:t xml:space="preserve">Generalised/Akaike Information criterion scores (GIC/AIC) and W-scores of relative probabilities of modes of evolution for models of shape, log- transformed centroid size, and shape evolution with log(centroid size) as predictor variable. The most likely modes are bolded. </w:t>
        </w:r>
      </w:ins>
    </w:p>
    <w:p w14:paraId="2334CEF9" w14:textId="77777777" w:rsidR="00EE2414" w:rsidRDefault="00EE2414" w:rsidP="00991B8A">
      <w:pPr>
        <w:spacing w:line="480" w:lineRule="auto"/>
        <w:rPr>
          <w:ins w:id="639" w:author="Vera Weisbecker" w:date="2024-04-23T12:46:00Z"/>
        </w:rPr>
      </w:pPr>
    </w:p>
    <w:p w14:paraId="0FB1118B" w14:textId="77777777" w:rsidR="00991B8A" w:rsidRDefault="00991B8A" w:rsidP="00991B8A">
      <w:pPr>
        <w:spacing w:line="480" w:lineRule="auto"/>
        <w:rPr>
          <w:ins w:id="640" w:author="Vera Weisbecker" w:date="2024-04-23T12:46:00Z"/>
        </w:rPr>
      </w:pPr>
      <w:ins w:id="641" w:author="Vera Weisbecker" w:date="2024-04-23T12:46:00Z">
        <w:r>
          <w:rPr>
            <w:b/>
            <w:bCs/>
          </w:rPr>
          <w:t xml:space="preserve">Table 2: </w:t>
        </w:r>
        <w:r>
          <w:t xml:space="preserve">Phylogenetically adjusted generalised least squares analysis </w:t>
        </w:r>
        <w:r>
          <w:rPr>
            <w:i/>
            <w:iCs/>
          </w:rPr>
          <w:t xml:space="preserve">(PGLS) </w:t>
        </w:r>
        <w:r>
          <w:t xml:space="preserve">of module shape </w:t>
        </w:r>
        <w:r>
          <w:rPr>
            <w:i/>
            <w:iCs/>
          </w:rPr>
          <w:t>vs</w:t>
        </w:r>
        <w:r>
          <w:t xml:space="preserve"> log-tranformed centroid sizes for joint (top) and separate (bottom) GPAs. SS, sum of squares; MS, Mean Squares; R</w:t>
        </w:r>
        <w:r>
          <w:rPr>
            <w:vertAlign w:val="superscript"/>
          </w:rPr>
          <w:t>2</w:t>
        </w:r>
        <w:r>
          <w:t xml:space="preserve">, R-squared value; F – F values; Z, Z scores (effect sizes from F values); </w:t>
        </w:r>
        <w:r>
          <w:rPr>
            <w:i/>
            <w:iCs/>
          </w:rPr>
          <w:t>p</w:t>
        </w:r>
        <w:r>
          <w:t xml:space="preserve">, p-value (probability of significant association at </w:t>
        </w:r>
        <w:r>
          <w:rPr>
            <w:i/>
            <w:iCs/>
          </w:rPr>
          <w:t>p</w:t>
        </w:r>
        <w:r>
          <w:t xml:space="preserve"> &lt; 0.05 based on 10,000 permutations).</w:t>
        </w:r>
      </w:ins>
    </w:p>
    <w:p w14:paraId="6F1B6E9E" w14:textId="77777777" w:rsidR="00EE2414" w:rsidRDefault="00EE2414" w:rsidP="00991B8A">
      <w:pPr>
        <w:spacing w:line="480" w:lineRule="auto"/>
        <w:rPr>
          <w:ins w:id="642" w:author="Vera Weisbecker" w:date="2024-04-23T12:46:00Z"/>
        </w:rPr>
      </w:pPr>
    </w:p>
    <w:p w14:paraId="16FAAAB6" w14:textId="77777777" w:rsidR="00991B8A" w:rsidRDefault="00991B8A" w:rsidP="00991B8A">
      <w:pPr>
        <w:spacing w:line="480" w:lineRule="auto"/>
        <w:rPr>
          <w:ins w:id="643" w:author="Vera Weisbecker" w:date="2024-04-23T12:46:00Z"/>
        </w:rPr>
      </w:pPr>
      <w:ins w:id="644" w:author="Vera Weisbecker" w:date="2024-04-23T12:46:00Z">
        <w:r>
          <w:rPr>
            <w:b/>
            <w:bCs/>
          </w:rPr>
          <w:t xml:space="preserve">Table 3: </w:t>
        </w:r>
        <w:r>
          <w:t xml:space="preserve">phylogenetically informed integration, expressed as r-PLS values, between the full shape (lower triangle) and residual shape (upper triangle) of modules. All r-PLS values were significant at </w:t>
        </w:r>
        <w:r>
          <w:rPr>
            <w:i/>
            <w:iCs/>
          </w:rPr>
          <w:t xml:space="preserve">p </w:t>
        </w:r>
        <w:r>
          <w:t>&lt; 0.05 except for the integration between residuals of orbital and molar modules. For P-value tables, see Supplementary Table 1. Arrows in the upper triangle indicate whether the r-PLS values of residual integration analyses are higher (↑) or lower (↓) than the full-shape r-PLS values. Numbers in the diagonal are landmark numbers for each partition.</w:t>
        </w:r>
      </w:ins>
    </w:p>
    <w:p w14:paraId="35AA2A4B" w14:textId="77777777" w:rsidR="00EE2414" w:rsidRDefault="00EE2414" w:rsidP="00991B8A">
      <w:pPr>
        <w:spacing w:line="480" w:lineRule="auto"/>
        <w:rPr>
          <w:ins w:id="645" w:author="Vera Weisbecker" w:date="2024-04-23T12:46:00Z"/>
        </w:rPr>
      </w:pPr>
    </w:p>
    <w:p w14:paraId="2973B7D9" w14:textId="77777777" w:rsidR="00991B8A" w:rsidRDefault="00991B8A" w:rsidP="00991B8A">
      <w:pPr>
        <w:spacing w:line="480" w:lineRule="auto"/>
        <w:rPr>
          <w:ins w:id="646" w:author="Vera Weisbecker" w:date="2024-04-23T12:46:00Z"/>
        </w:rPr>
      </w:pPr>
      <w:ins w:id="647" w:author="Vera Weisbecker" w:date="2024-04-23T12:46:00Z">
        <w:r>
          <w:rPr>
            <w:b/>
            <w:bCs/>
          </w:rPr>
          <w:t xml:space="preserve">Table 4: </w:t>
        </w:r>
        <w:r>
          <w:t>Integration strength comparisons between pairs of modules, including effect sizes (Z) and significance of strength differences (</w:t>
        </w:r>
        <w:r>
          <w:rPr>
            <w:i/>
            <w:iCs/>
          </w:rPr>
          <w:t>p</w:t>
        </w:r>
        <w:r>
          <w:t>).</w:t>
        </w:r>
      </w:ins>
    </w:p>
    <w:p w14:paraId="01678C27" w14:textId="77777777" w:rsidR="00EE2414" w:rsidRDefault="00EE2414" w:rsidP="00991B8A">
      <w:pPr>
        <w:spacing w:line="480" w:lineRule="auto"/>
        <w:rPr>
          <w:ins w:id="648" w:author="Vera Weisbecker" w:date="2024-04-23T12:46:00Z"/>
        </w:rPr>
      </w:pPr>
    </w:p>
    <w:p w14:paraId="5760CE5B" w14:textId="77777777" w:rsidR="00991B8A" w:rsidRDefault="00991B8A" w:rsidP="00991B8A">
      <w:pPr>
        <w:spacing w:line="480" w:lineRule="auto"/>
        <w:rPr>
          <w:ins w:id="649" w:author="Vera Weisbecker" w:date="2024-04-23T12:46:00Z"/>
        </w:rPr>
      </w:pPr>
      <w:ins w:id="650" w:author="Vera Weisbecker" w:date="2024-04-23T12:46:00Z">
        <w:r>
          <w:rPr>
            <w:b/>
            <w:bCs/>
          </w:rPr>
          <w:t xml:space="preserve">Table 5: </w:t>
        </w:r>
        <w:r>
          <w:t>Phylogenetically informed modularity, expressed as CR coefficients, between the full shape (lower triangle) and residual shape (upper triangle) of modules. Numbers on the diagonal are landmark numbers for each partition.</w:t>
        </w:r>
      </w:ins>
    </w:p>
    <w:p w14:paraId="37D960AF" w14:textId="77777777" w:rsidR="00991B8A" w:rsidRPr="00CE6036" w:rsidRDefault="00991B8A" w:rsidP="00991B8A">
      <w:pPr>
        <w:spacing w:after="200" w:line="480" w:lineRule="auto"/>
      </w:pPr>
      <w:bookmarkStart w:id="651" w:name="_heading=h.1ksv4uv"/>
      <w:bookmarkEnd w:id="651"/>
      <w:ins w:id="652" w:author="Vera Weisbecker" w:date="2024-04-23T12:46:00Z">
        <w:r>
          <w:rPr>
            <w:b/>
            <w:color w:val="000000"/>
          </w:rPr>
          <w:t>Table 6</w:t>
        </w:r>
      </w:ins>
      <w:r>
        <w:rPr>
          <w:b/>
          <w:color w:val="000000"/>
        </w:rPr>
        <w:t xml:space="preserve">: </w:t>
      </w:r>
      <w:r>
        <w:rPr>
          <w:bCs/>
          <w:color w:val="000000"/>
        </w:rPr>
        <w:t>Modularity tests using pairwise Mantel comparisons of PCA-based distance matrices of all modules, and Mantel r statistic.</w:t>
      </w:r>
      <w:r>
        <w:t xml:space="preserve"> An r statistic of 1 indicates a strong correlation and 0 indicates no correlation. The upper triangle reports statistics for pairwise comparisons between cranial modules of the full dataset, the lower triangle reports r statistics for the residual dataset. The values in brackets are</w:t>
      </w:r>
      <w:r>
        <w:rPr>
          <w:i/>
        </w:rPr>
        <w:t xml:space="preserve"> p</w:t>
      </w:r>
      <w:r>
        <w:t xml:space="preserve"> values, adjusted by </w:t>
      </w:r>
      <w:r>
        <w:fldChar w:fldCharType="begin"/>
      </w:r>
      <w:r>
        <w:instrText>ADDIN EN.CITE &lt;EndNote&gt;&lt;Cite AuthorYear="1"&gt;&lt;Author&gt;Bonferroni&lt;/Author&gt;&lt;Year&gt;1936&lt;/Year&gt;&lt;RecNum&gt;31&lt;/RecNum&gt;&lt;DisplayText&gt;Bonferroni (1936)&lt;/DisplayText&gt;&lt;record&gt;&lt;rec-number&gt;31&lt;/rec-number&gt;&lt;foreign-keys&gt;&lt;key app="EN" db-id="x99veed5wrp02read9c5awr0x2v9vvapx290" timestamp="1697174965"&gt;31&lt;/key&gt;&lt;/foreign-keys&gt;&lt;ref-type name="Journal Article"&gt;17&lt;/ref-type&gt;&lt;contributors&gt;&lt;authors&gt;&lt;author&gt;Bonferroni, C.&lt;/author&gt;&lt;/authors&gt;&lt;/contributors&gt;&lt;titles&gt;&lt;title&gt;Teoria statistica delle classi e calcolo delle probabilita&lt;/title&gt;&lt;secondary-title&gt;Pubblicazioni del R Istituto Superiore di Scienze Economiche e Commericiali di Firenze&lt;/secondary-title&gt;&lt;/titles&gt;&lt;periodical&gt;&lt;full-title&gt;Pubblicazioni del R Istituto Superiore di Scienze Economiche e Commericiali di Firenze&lt;/full-title&gt;&lt;/periodical&gt;&lt;pages&gt;3-62&lt;/pages&gt;&lt;volume&gt;8&lt;/volume&gt;&lt;dates&gt;&lt;year&gt;1936&lt;/year&gt;&lt;/dates&gt;&lt;urls&gt;&lt;/urls&gt;&lt;/record&gt;&lt;/Cite&gt;&lt;/EndNote&gt;</w:instrText>
      </w:r>
      <w:r>
        <w:fldChar w:fldCharType="separate"/>
      </w:r>
      <w:r>
        <w:t>Bonferroni (1936)</w:t>
      </w:r>
      <w:r>
        <w:fldChar w:fldCharType="end"/>
      </w:r>
      <w:r>
        <w:t xml:space="preserve"> corrections for multiple comparisons. </w:t>
      </w:r>
    </w:p>
    <w:p w14:paraId="295EFB6F" w14:textId="77777777" w:rsidR="00991B8A" w:rsidRDefault="00991B8A" w:rsidP="00991B8A">
      <w:pPr>
        <w:spacing w:line="480" w:lineRule="auto"/>
        <w:rPr>
          <w:lang w:val="en-AU"/>
        </w:rPr>
      </w:pPr>
    </w:p>
    <w:tbl>
      <w:tblPr>
        <w:tblStyle w:val="2"/>
        <w:tblW w:w="9110" w:type="dxa"/>
        <w:jc w:val="center"/>
        <w:tblLayout w:type="fixed"/>
        <w:tblLook w:val="04A0" w:firstRow="1" w:lastRow="0" w:firstColumn="1" w:lastColumn="0" w:noHBand="0" w:noVBand="1"/>
      </w:tblPr>
      <w:tblGrid>
        <w:gridCol w:w="1186"/>
        <w:gridCol w:w="1585"/>
        <w:gridCol w:w="1584"/>
        <w:gridCol w:w="1585"/>
        <w:gridCol w:w="1585"/>
        <w:gridCol w:w="1585"/>
      </w:tblGrid>
      <w:tr w:rsidR="006013D4" w14:paraId="32FFD4FA" w14:textId="77777777" w:rsidTr="0050533E">
        <w:trPr>
          <w:cnfStyle w:val="100000000000" w:firstRow="1" w:lastRow="0" w:firstColumn="0" w:lastColumn="0" w:oddVBand="0" w:evenVBand="0" w:oddHBand="0" w:evenHBand="0" w:firstRowFirstColumn="0" w:firstRowLastColumn="0" w:lastRowFirstColumn="0" w:lastRowLastColumn="0"/>
          <w:trHeight w:val="330"/>
          <w:jc w:val="center"/>
          <w:del w:id="653"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8" w:space="0" w:color="000000"/>
              <w:left w:val="single" w:sz="4" w:space="0" w:color="000000"/>
              <w:bottom w:val="single" w:sz="4" w:space="0" w:color="000000"/>
              <w:right w:val="single" w:sz="4" w:space="0" w:color="000000"/>
            </w:tcBorders>
            <w:shd w:val="clear" w:color="auto" w:fill="auto"/>
          </w:tcPr>
          <w:p w14:paraId="4A4BDEB0" w14:textId="77777777" w:rsidR="006013D4" w:rsidRDefault="006013D4" w:rsidP="0050533E">
            <w:pPr>
              <w:widowControl w:val="0"/>
              <w:spacing w:line="480" w:lineRule="auto"/>
              <w:rPr>
                <w:del w:id="654" w:author="Vera Weisbecker" w:date="2024-04-23T12:46:00Z"/>
              </w:rPr>
            </w:pPr>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5BAAF401"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del w:id="655" w:author="Vera Weisbecker" w:date="2024-04-23T12:46:00Z"/>
                <w:color w:val="000000"/>
              </w:rPr>
            </w:pPr>
            <w:del w:id="656" w:author="Vera Weisbecker" w:date="2024-04-23T12:46:00Z">
              <w:r>
                <w:rPr>
                  <w:color w:val="000000"/>
                </w:rPr>
                <w:delText>Basicran.</w:delText>
              </w:r>
            </w:del>
          </w:p>
        </w:tc>
        <w:tc>
          <w:tcPr>
            <w:tcW w:w="1584" w:type="dxa"/>
            <w:tcBorders>
              <w:top w:val="single" w:sz="8" w:space="0" w:color="000000"/>
              <w:left w:val="single" w:sz="4" w:space="0" w:color="000000"/>
              <w:bottom w:val="single" w:sz="4" w:space="0" w:color="000000"/>
              <w:right w:val="single" w:sz="4" w:space="0" w:color="000000"/>
            </w:tcBorders>
            <w:shd w:val="clear" w:color="auto" w:fill="auto"/>
          </w:tcPr>
          <w:p w14:paraId="485FC40C"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del w:id="657" w:author="Vera Weisbecker" w:date="2024-04-23T12:46:00Z"/>
                <w:b w:val="0"/>
                <w:color w:val="000000"/>
              </w:rPr>
            </w:pPr>
            <w:del w:id="658" w:author="Vera Weisbecker" w:date="2024-04-23T12:46:00Z">
              <w:r>
                <w:rPr>
                  <w:color w:val="000000"/>
                </w:rPr>
                <w:delText>Molar</w:delText>
              </w:r>
            </w:del>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1CF0D99A"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del w:id="659" w:author="Vera Weisbecker" w:date="2024-04-23T12:46:00Z"/>
                <w:b w:val="0"/>
                <w:color w:val="000000"/>
              </w:rPr>
            </w:pPr>
            <w:del w:id="660" w:author="Vera Weisbecker" w:date="2024-04-23T12:46:00Z">
              <w:r>
                <w:rPr>
                  <w:color w:val="000000"/>
                </w:rPr>
                <w:delText>Orbital</w:delText>
              </w:r>
            </w:del>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5ED8A93B"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del w:id="661" w:author="Vera Weisbecker" w:date="2024-04-23T12:46:00Z"/>
                <w:b w:val="0"/>
                <w:color w:val="000000"/>
              </w:rPr>
            </w:pPr>
            <w:del w:id="662" w:author="Vera Weisbecker" w:date="2024-04-23T12:46:00Z">
              <w:r>
                <w:rPr>
                  <w:color w:val="000000"/>
                </w:rPr>
                <w:delText>Rostrum</w:delText>
              </w:r>
            </w:del>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38E136CB"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del w:id="663" w:author="Vera Weisbecker" w:date="2024-04-23T12:46:00Z"/>
                <w:b w:val="0"/>
                <w:color w:val="000000"/>
              </w:rPr>
            </w:pPr>
            <w:del w:id="664" w:author="Vera Weisbecker" w:date="2024-04-23T12:46:00Z">
              <w:r>
                <w:rPr>
                  <w:color w:val="000000"/>
                </w:rPr>
                <w:delText>Vault</w:delText>
              </w:r>
            </w:del>
          </w:p>
        </w:tc>
      </w:tr>
      <w:tr w:rsidR="006013D4" w14:paraId="243B4A94" w14:textId="77777777" w:rsidTr="0050533E">
        <w:trPr>
          <w:cnfStyle w:val="000000100000" w:firstRow="0" w:lastRow="0" w:firstColumn="0" w:lastColumn="0" w:oddVBand="0" w:evenVBand="0" w:oddHBand="1" w:evenHBand="0" w:firstRowFirstColumn="0" w:firstRowLastColumn="0" w:lastRowFirstColumn="0" w:lastRowLastColumn="0"/>
          <w:trHeight w:val="330"/>
          <w:jc w:val="center"/>
          <w:del w:id="665"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1B9A3C63" w14:textId="77777777" w:rsidR="006013D4" w:rsidRDefault="006013D4" w:rsidP="0050533E">
            <w:pPr>
              <w:widowControl w:val="0"/>
              <w:spacing w:line="480" w:lineRule="auto"/>
              <w:rPr>
                <w:del w:id="666" w:author="Vera Weisbecker" w:date="2024-04-23T12:46:00Z"/>
                <w:color w:val="000000"/>
              </w:rPr>
            </w:pPr>
            <w:del w:id="667" w:author="Vera Weisbecker" w:date="2024-04-23T12:46:00Z">
              <w:r>
                <w:rPr>
                  <w:color w:val="000000"/>
                </w:rPr>
                <w:delText>Basicran.</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B52F9"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68" w:author="Vera Weisbecker" w:date="2024-04-23T12:46:00Z"/>
                <w:b/>
                <w:bCs/>
              </w:rPr>
            </w:pPr>
            <w:del w:id="669" w:author="Vera Weisbecker" w:date="2024-04-23T12:46:00Z">
              <w:r>
                <w:rPr>
                  <w:b/>
                  <w:bCs/>
                </w:rPr>
                <w:delText>64</w:delText>
              </w:r>
            </w:del>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AC5FD"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70" w:author="Vera Weisbecker" w:date="2024-04-23T12:46:00Z"/>
              </w:rPr>
            </w:pPr>
            <w:del w:id="671" w:author="Vera Weisbecker" w:date="2024-04-23T12:46:00Z">
              <w:r>
                <w:delText>0.514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A6934"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72" w:author="Vera Weisbecker" w:date="2024-04-23T12:46:00Z"/>
              </w:rPr>
            </w:pPr>
            <w:del w:id="673" w:author="Vera Weisbecker" w:date="2024-04-23T12:46:00Z">
              <w:r>
                <w:delText>0.601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2D81E"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74" w:author="Vera Weisbecker" w:date="2024-04-23T12:46:00Z"/>
              </w:rPr>
            </w:pPr>
            <w:del w:id="675" w:author="Vera Weisbecker" w:date="2024-04-23T12:46:00Z">
              <w:r>
                <w:delText>0.719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9C3DA"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76" w:author="Vera Weisbecker" w:date="2024-04-23T12:46:00Z"/>
              </w:rPr>
            </w:pPr>
            <w:del w:id="677" w:author="Vera Weisbecker" w:date="2024-04-23T12:46:00Z">
              <w:r>
                <w:delText>0.753 (0.01)</w:delText>
              </w:r>
            </w:del>
          </w:p>
        </w:tc>
      </w:tr>
      <w:tr w:rsidR="006013D4" w14:paraId="4873FE02" w14:textId="77777777" w:rsidTr="0050533E">
        <w:trPr>
          <w:trHeight w:val="330"/>
          <w:jc w:val="center"/>
          <w:del w:id="678"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11A8D514" w14:textId="77777777" w:rsidR="006013D4" w:rsidRDefault="006013D4" w:rsidP="0050533E">
            <w:pPr>
              <w:widowControl w:val="0"/>
              <w:spacing w:line="480" w:lineRule="auto"/>
              <w:rPr>
                <w:del w:id="679" w:author="Vera Weisbecker" w:date="2024-04-23T12:46:00Z"/>
                <w:color w:val="000000"/>
              </w:rPr>
            </w:pPr>
            <w:del w:id="680" w:author="Vera Weisbecker" w:date="2024-04-23T12:46:00Z">
              <w:r>
                <w:rPr>
                  <w:color w:val="000000"/>
                </w:rPr>
                <w:delText>Molar</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3146B"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681" w:author="Vera Weisbecker" w:date="2024-04-23T12:46:00Z"/>
              </w:rPr>
            </w:pPr>
            <w:del w:id="682" w:author="Vera Weisbecker" w:date="2024-04-23T12:46:00Z">
              <w:r>
                <w:delText>0.367 (0.03)</w:delText>
              </w:r>
            </w:del>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31088"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683" w:author="Vera Weisbecker" w:date="2024-04-23T12:46:00Z"/>
                <w:b/>
                <w:bCs/>
              </w:rPr>
            </w:pPr>
            <w:del w:id="684" w:author="Vera Weisbecker" w:date="2024-04-23T12:46:00Z">
              <w:r>
                <w:rPr>
                  <w:b/>
                  <w:bCs/>
                </w:rPr>
                <w:delText>19</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E0C11"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685" w:author="Vera Weisbecker" w:date="2024-04-23T12:46:00Z"/>
              </w:rPr>
            </w:pPr>
            <w:del w:id="686" w:author="Vera Weisbecker" w:date="2024-04-23T12:46:00Z">
              <w:r>
                <w:delText>0.55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1E022"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687" w:author="Vera Weisbecker" w:date="2024-04-23T12:46:00Z"/>
              </w:rPr>
            </w:pPr>
            <w:del w:id="688" w:author="Vera Weisbecker" w:date="2024-04-23T12:46:00Z">
              <w:r>
                <w:delText>0.625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7135"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689" w:author="Vera Weisbecker" w:date="2024-04-23T12:46:00Z"/>
              </w:rPr>
            </w:pPr>
            <w:del w:id="690" w:author="Vera Weisbecker" w:date="2024-04-23T12:46:00Z">
              <w:r>
                <w:delText>0.564 (0.01)</w:delText>
              </w:r>
            </w:del>
          </w:p>
        </w:tc>
      </w:tr>
      <w:tr w:rsidR="006013D4" w14:paraId="4F8E92C3" w14:textId="77777777" w:rsidTr="0050533E">
        <w:trPr>
          <w:cnfStyle w:val="000000100000" w:firstRow="0" w:lastRow="0" w:firstColumn="0" w:lastColumn="0" w:oddVBand="0" w:evenVBand="0" w:oddHBand="1" w:evenHBand="0" w:firstRowFirstColumn="0" w:firstRowLastColumn="0" w:lastRowFirstColumn="0" w:lastRowLastColumn="0"/>
          <w:trHeight w:val="330"/>
          <w:jc w:val="center"/>
          <w:del w:id="691"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24E460F4" w14:textId="77777777" w:rsidR="006013D4" w:rsidRDefault="006013D4" w:rsidP="0050533E">
            <w:pPr>
              <w:widowControl w:val="0"/>
              <w:spacing w:line="480" w:lineRule="auto"/>
              <w:rPr>
                <w:del w:id="692" w:author="Vera Weisbecker" w:date="2024-04-23T12:46:00Z"/>
                <w:color w:val="000000"/>
              </w:rPr>
            </w:pPr>
            <w:del w:id="693" w:author="Vera Weisbecker" w:date="2024-04-23T12:46:00Z">
              <w:r>
                <w:rPr>
                  <w:color w:val="000000"/>
                </w:rPr>
                <w:delText>Orbital</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83C64"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94" w:author="Vera Weisbecker" w:date="2024-04-23T12:46:00Z"/>
              </w:rPr>
            </w:pPr>
            <w:del w:id="695" w:author="Vera Weisbecker" w:date="2024-04-23T12:46:00Z">
              <w:r>
                <w:delText>0.283 (0.06)</w:delText>
              </w:r>
            </w:del>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1BAAC"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96" w:author="Vera Weisbecker" w:date="2024-04-23T12:46:00Z"/>
              </w:rPr>
            </w:pPr>
            <w:del w:id="697" w:author="Vera Weisbecker" w:date="2024-04-23T12:46:00Z">
              <w:r>
                <w:delText>0.348 (0.02)</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31301"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698" w:author="Vera Weisbecker" w:date="2024-04-23T12:46:00Z"/>
                <w:b/>
                <w:bCs/>
              </w:rPr>
            </w:pPr>
            <w:del w:id="699" w:author="Vera Weisbecker" w:date="2024-04-23T12:46:00Z">
              <w:r>
                <w:rPr>
                  <w:b/>
                  <w:bCs/>
                </w:rPr>
                <w:delText>32</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CE1E3"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00" w:author="Vera Weisbecker" w:date="2024-04-23T12:46:00Z"/>
              </w:rPr>
            </w:pPr>
            <w:del w:id="701" w:author="Vera Weisbecker" w:date="2024-04-23T12:46:00Z">
              <w:r>
                <w:delText>0.807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287C0"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02" w:author="Vera Weisbecker" w:date="2024-04-23T12:46:00Z"/>
              </w:rPr>
            </w:pPr>
            <w:del w:id="703" w:author="Vera Weisbecker" w:date="2024-04-23T12:46:00Z">
              <w:r>
                <w:delText>0.731 (0.01)</w:delText>
              </w:r>
            </w:del>
          </w:p>
        </w:tc>
      </w:tr>
      <w:tr w:rsidR="006013D4" w14:paraId="12966124" w14:textId="77777777" w:rsidTr="0050533E">
        <w:trPr>
          <w:trHeight w:val="330"/>
          <w:jc w:val="center"/>
          <w:del w:id="704"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2BA11DA8" w14:textId="77777777" w:rsidR="006013D4" w:rsidRDefault="006013D4" w:rsidP="0050533E">
            <w:pPr>
              <w:widowControl w:val="0"/>
              <w:spacing w:line="480" w:lineRule="auto"/>
              <w:rPr>
                <w:del w:id="705" w:author="Vera Weisbecker" w:date="2024-04-23T12:46:00Z"/>
                <w:color w:val="000000"/>
              </w:rPr>
            </w:pPr>
            <w:del w:id="706" w:author="Vera Weisbecker" w:date="2024-04-23T12:46:00Z">
              <w:r>
                <w:rPr>
                  <w:color w:val="000000"/>
                </w:rPr>
                <w:delText>Rostrum</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B6F33"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707" w:author="Vera Weisbecker" w:date="2024-04-23T12:46:00Z"/>
              </w:rPr>
            </w:pPr>
            <w:del w:id="708" w:author="Vera Weisbecker" w:date="2024-04-23T12:46:00Z">
              <w:r>
                <w:delText>0.524 (0.02)</w:delText>
              </w:r>
            </w:del>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E811"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709" w:author="Vera Weisbecker" w:date="2024-04-23T12:46:00Z"/>
              </w:rPr>
            </w:pPr>
            <w:del w:id="710" w:author="Vera Weisbecker" w:date="2024-04-23T12:46:00Z">
              <w:r>
                <w:delText>0.624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4CDA3"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711" w:author="Vera Weisbecker" w:date="2024-04-23T12:46:00Z"/>
              </w:rPr>
            </w:pPr>
            <w:del w:id="712" w:author="Vera Weisbecker" w:date="2024-04-23T12:46:00Z">
              <w:r>
                <w:delText>0.626 (0.01)</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1AAA0"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713" w:author="Vera Weisbecker" w:date="2024-04-23T12:46:00Z"/>
                <w:b/>
                <w:bCs/>
              </w:rPr>
            </w:pPr>
            <w:del w:id="714" w:author="Vera Weisbecker" w:date="2024-04-23T12:46:00Z">
              <w:r>
                <w:rPr>
                  <w:b/>
                  <w:bCs/>
                </w:rPr>
                <w:delText>86</w:delText>
              </w:r>
            </w:del>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B8FBE"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del w:id="715" w:author="Vera Weisbecker" w:date="2024-04-23T12:46:00Z"/>
              </w:rPr>
            </w:pPr>
            <w:del w:id="716" w:author="Vera Weisbecker" w:date="2024-04-23T12:46:00Z">
              <w:r>
                <w:delText>0.762 (0.01)</w:delText>
              </w:r>
            </w:del>
          </w:p>
        </w:tc>
      </w:tr>
      <w:tr w:rsidR="006013D4" w14:paraId="48B1BBD9" w14:textId="77777777" w:rsidTr="0050533E">
        <w:trPr>
          <w:cnfStyle w:val="000000100000" w:firstRow="0" w:lastRow="0" w:firstColumn="0" w:lastColumn="0" w:oddVBand="0" w:evenVBand="0" w:oddHBand="1" w:evenHBand="0" w:firstRowFirstColumn="0" w:firstRowLastColumn="0" w:lastRowFirstColumn="0" w:lastRowLastColumn="0"/>
          <w:trHeight w:val="337"/>
          <w:jc w:val="center"/>
          <w:del w:id="717" w:author="Vera Weisbecker" w:date="2024-04-23T12:46:00Z"/>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8" w:space="0" w:color="000000"/>
              <w:right w:val="single" w:sz="4" w:space="0" w:color="000000"/>
            </w:tcBorders>
            <w:shd w:val="clear" w:color="auto" w:fill="auto"/>
          </w:tcPr>
          <w:p w14:paraId="2E1951F5" w14:textId="77777777" w:rsidR="006013D4" w:rsidRDefault="006013D4" w:rsidP="0050533E">
            <w:pPr>
              <w:widowControl w:val="0"/>
              <w:spacing w:line="480" w:lineRule="auto"/>
              <w:rPr>
                <w:del w:id="718" w:author="Vera Weisbecker" w:date="2024-04-23T12:46:00Z"/>
                <w:color w:val="000000"/>
              </w:rPr>
            </w:pPr>
            <w:del w:id="719" w:author="Vera Weisbecker" w:date="2024-04-23T12:46:00Z">
              <w:r>
                <w:rPr>
                  <w:color w:val="000000"/>
                </w:rPr>
                <w:delText>Vault</w:delText>
              </w:r>
            </w:del>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1C6A0078"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20" w:author="Vera Weisbecker" w:date="2024-04-23T12:46:00Z"/>
              </w:rPr>
            </w:pPr>
            <w:del w:id="721" w:author="Vera Weisbecker" w:date="2024-04-23T12:46:00Z">
              <w:r>
                <w:delText>0.652 (0.01)</w:delText>
              </w:r>
            </w:del>
          </w:p>
        </w:tc>
        <w:tc>
          <w:tcPr>
            <w:tcW w:w="1584" w:type="dxa"/>
            <w:tcBorders>
              <w:top w:val="single" w:sz="4" w:space="0" w:color="000000"/>
              <w:left w:val="single" w:sz="4" w:space="0" w:color="000000"/>
              <w:bottom w:val="single" w:sz="8" w:space="0" w:color="000000"/>
              <w:right w:val="single" w:sz="4" w:space="0" w:color="000000"/>
            </w:tcBorders>
            <w:shd w:val="clear" w:color="auto" w:fill="auto"/>
            <w:vAlign w:val="center"/>
          </w:tcPr>
          <w:p w14:paraId="29A0B49E"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22" w:author="Vera Weisbecker" w:date="2024-04-23T12:46:00Z"/>
              </w:rPr>
            </w:pPr>
            <w:del w:id="723" w:author="Vera Weisbecker" w:date="2024-04-23T12:46:00Z">
              <w:r>
                <w:delText>0.45 (0.03)</w:delText>
              </w:r>
            </w:del>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153DCDA5"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24" w:author="Vera Weisbecker" w:date="2024-04-23T12:46:00Z"/>
              </w:rPr>
            </w:pPr>
            <w:del w:id="725" w:author="Vera Weisbecker" w:date="2024-04-23T12:46:00Z">
              <w:r>
                <w:delText>0.629 (0.01)</w:delText>
              </w:r>
            </w:del>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7F06E7EA"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26" w:author="Vera Weisbecker" w:date="2024-04-23T12:46:00Z"/>
              </w:rPr>
            </w:pPr>
            <w:del w:id="727" w:author="Vera Weisbecker" w:date="2024-04-23T12:46:00Z">
              <w:r>
                <w:delText>0.699 (0.01)</w:delText>
              </w:r>
            </w:del>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46FBE5F5"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del w:id="728" w:author="Vera Weisbecker" w:date="2024-04-23T12:46:00Z"/>
                <w:b/>
                <w:bCs/>
              </w:rPr>
            </w:pPr>
            <w:del w:id="729" w:author="Vera Weisbecker" w:date="2024-04-23T12:46:00Z">
              <w:r>
                <w:rPr>
                  <w:b/>
                  <w:bCs/>
                </w:rPr>
                <w:delText>124</w:delText>
              </w:r>
            </w:del>
          </w:p>
        </w:tc>
      </w:tr>
    </w:tbl>
    <w:p w14:paraId="6580577C" w14:textId="77777777" w:rsidR="006013D4" w:rsidRDefault="006013D4" w:rsidP="006013D4">
      <w:pPr>
        <w:spacing w:line="480" w:lineRule="auto"/>
        <w:rPr>
          <w:del w:id="730" w:author="Vera Weisbecker" w:date="2024-04-23T12:46:00Z"/>
          <w:b/>
        </w:rPr>
      </w:pPr>
    </w:p>
    <w:p w14:paraId="07A92038" w14:textId="77777777" w:rsidR="007055EB" w:rsidRDefault="006013D4">
      <w:pPr>
        <w:rPr>
          <w:del w:id="731" w:author="Vera Weisbecker" w:date="2024-04-23T12:46:00Z"/>
        </w:rPr>
      </w:pPr>
      <w:del w:id="732" w:author="Vera Weisbecker" w:date="2024-04-23T12:46:00Z">
        <w:r>
          <w:br w:type="page"/>
        </w:r>
      </w:del>
    </w:p>
    <w:p w14:paraId="7E45B498" w14:textId="77777777" w:rsidR="00422522" w:rsidRDefault="00A375A5" w:rsidP="00422522">
      <w:pPr>
        <w:spacing w:line="480" w:lineRule="auto"/>
        <w:rPr>
          <w:del w:id="733" w:author="Vera Weisbecker" w:date="2024-04-23T12:46:00Z"/>
          <w:b/>
        </w:rPr>
      </w:pPr>
      <w:del w:id="734" w:author="Vera Weisbecker" w:date="2024-04-23T12:46:00Z">
        <w:r>
          <w:rPr>
            <w:b/>
          </w:rPr>
          <w:delText>Appendix</w:delText>
        </w:r>
      </w:del>
    </w:p>
    <w:p w14:paraId="3BE08D58" w14:textId="532E2A85" w:rsidR="00991B8A" w:rsidRDefault="00422522" w:rsidP="00EE2414">
      <w:pPr>
        <w:spacing w:line="480" w:lineRule="auto"/>
        <w:jc w:val="center"/>
        <w:rPr>
          <w:ins w:id="735" w:author="Vera Weisbecker" w:date="2024-04-23T12:46:00Z"/>
          <w:b/>
          <w:bCs/>
          <w:sz w:val="28"/>
          <w:szCs w:val="28"/>
          <w:lang w:val="en-AU"/>
        </w:rPr>
      </w:pPr>
      <w:del w:id="736" w:author="Vera Weisbecker" w:date="2024-04-23T12:46:00Z">
        <w:r>
          <w:rPr>
            <w:noProof/>
          </w:rPr>
          <w:drawing>
            <wp:inline distT="0" distB="0" distL="0" distR="0" wp14:anchorId="2D222189" wp14:editId="116D49DB">
              <wp:extent cx="5943600" cy="5734050"/>
              <wp:effectExtent l="0" t="0" r="0" b="0"/>
              <wp:docPr id="5" name="Image3" descr="A graph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graph of different shapes&#10;&#10;Description automatically generated with medium confidence"/>
                      <pic:cNvPicPr>
                        <a:picLocks noChangeAspect="1" noChangeArrowheads="1"/>
                      </pic:cNvPicPr>
                    </pic:nvPicPr>
                    <pic:blipFill>
                      <a:blip r:embed="rId55"/>
                      <a:stretch>
                        <a:fillRect/>
                      </a:stretch>
                    </pic:blipFill>
                    <pic:spPr bwMode="auto">
                      <a:xfrm>
                        <a:off x="0" y="0"/>
                        <a:ext cx="5943600" cy="5734050"/>
                      </a:xfrm>
                      <a:prstGeom prst="rect">
                        <a:avLst/>
                      </a:prstGeom>
                    </pic:spPr>
                  </pic:pic>
                </a:graphicData>
              </a:graphic>
            </wp:inline>
          </w:drawing>
        </w:r>
        <w:r w:rsidR="00A375A5">
          <w:rPr>
            <w:b/>
          </w:rPr>
          <w:delText>Appendix</w:delText>
        </w:r>
      </w:del>
      <w:ins w:id="737" w:author="Vera Weisbecker" w:date="2024-04-23T12:46:00Z">
        <w:r w:rsidR="00991B8A" w:rsidRPr="00CE6036">
          <w:rPr>
            <w:b/>
            <w:bCs/>
            <w:sz w:val="28"/>
            <w:szCs w:val="28"/>
            <w:lang w:val="en-AU"/>
          </w:rPr>
          <w:t>Figure</w:t>
        </w:r>
        <w:r w:rsidR="00EE2414">
          <w:rPr>
            <w:b/>
            <w:bCs/>
            <w:sz w:val="28"/>
            <w:szCs w:val="28"/>
            <w:lang w:val="en-AU"/>
          </w:rPr>
          <w:t xml:space="preserve"> captions</w:t>
        </w:r>
      </w:ins>
    </w:p>
    <w:p w14:paraId="553399B7" w14:textId="77777777" w:rsidR="00EE2414" w:rsidRPr="00EE2414" w:rsidRDefault="00EE2414" w:rsidP="00EE2414">
      <w:pPr>
        <w:spacing w:line="480" w:lineRule="auto"/>
        <w:jc w:val="center"/>
        <w:rPr>
          <w:ins w:id="738" w:author="Vera Weisbecker" w:date="2024-04-23T12:46:00Z"/>
          <w:sz w:val="28"/>
          <w:szCs w:val="28"/>
          <w:lang w:val="en-AU"/>
        </w:rPr>
      </w:pPr>
    </w:p>
    <w:p w14:paraId="309B2F67" w14:textId="18DE375D" w:rsidR="00991B8A" w:rsidRDefault="00991B8A" w:rsidP="00991B8A">
      <w:pPr>
        <w:spacing w:after="200" w:line="480" w:lineRule="auto"/>
        <w:rPr>
          <w:ins w:id="739" w:author="Vera Weisbecker" w:date="2024-04-23T12:46:00Z"/>
        </w:rPr>
      </w:pPr>
      <w:ins w:id="740" w:author="Vera Weisbecker" w:date="2024-04-23T12:46:00Z">
        <w:r>
          <w:rPr>
            <w:b/>
            <w:color w:val="000000"/>
          </w:rPr>
          <w:t>Figure</w:t>
        </w:r>
      </w:ins>
      <w:r>
        <w:rPr>
          <w:b/>
          <w:color w:val="000000"/>
        </w:rPr>
        <w:t xml:space="preserve"> 1: </w:t>
      </w:r>
      <w:del w:id="741" w:author="Vera Weisbecker" w:date="2024-04-23T12:46:00Z">
        <w:r w:rsidR="00422522">
          <w:rPr>
            <w:bCs/>
          </w:rPr>
          <w:delText>Scree</w:delText>
        </w:r>
      </w:del>
      <w:ins w:id="742" w:author="Vera Weisbecker" w:date="2024-04-23T12:46:00Z">
        <w:r>
          <w:rPr>
            <w:bCs/>
            <w:color w:val="000000"/>
          </w:rPr>
          <w:t>Phylo-morphological pairwise distances</w:t>
        </w:r>
      </w:ins>
      <w:r>
        <w:rPr>
          <w:bCs/>
          <w:color w:val="000000"/>
        </w:rPr>
        <w:t xml:space="preserve"> plots</w:t>
      </w:r>
      <w:del w:id="743" w:author="Vera Weisbecker" w:date="2024-04-23T12:46:00Z">
        <w:r w:rsidR="00422522">
          <w:rPr>
            <w:bCs/>
          </w:rPr>
          <w:delText xml:space="preserve"> for PCAs on </w:delText>
        </w:r>
      </w:del>
      <w:ins w:id="744" w:author="Vera Weisbecker" w:date="2024-04-23T12:46:00Z">
        <w:r>
          <w:rPr>
            <w:bCs/>
            <w:color w:val="000000"/>
          </w:rPr>
          <w:t>.</w:t>
        </w:r>
        <w:bookmarkStart w:id="745" w:name="_heading=h.z337ya"/>
        <w:bookmarkEnd w:id="745"/>
        <w:r>
          <w:t xml:space="preserve"> Each point is a pairwise comparison with border and center colors corresponding to </w:t>
        </w:r>
      </w:ins>
      <w:r>
        <w:t xml:space="preserve">the </w:t>
      </w:r>
      <w:del w:id="746" w:author="Vera Weisbecker" w:date="2024-04-23T12:46:00Z">
        <w:r w:rsidR="00422522">
          <w:rPr>
            <w:bCs/>
          </w:rPr>
          <w:delText xml:space="preserve">three main </w:delText>
        </w:r>
      </w:del>
      <w:ins w:id="747" w:author="Vera Weisbecker" w:date="2024-04-23T12:46:00Z">
        <w:r>
          <w:t xml:space="preserve">two species’ genera. The x-axis is shared but the y-axes of morphological distances are not equivalent as they rely on different shape </w:t>
        </w:r>
      </w:ins>
      <w:r>
        <w:t>datasets</w:t>
      </w:r>
      <w:ins w:id="748" w:author="Vera Weisbecker" w:date="2024-04-23T12:46:00Z">
        <w:r>
          <w:t xml:space="preserve">: </w:t>
        </w:r>
        <w:r>
          <w:rPr>
            <w:bCs/>
          </w:rPr>
          <w:t>a</w:t>
        </w:r>
        <w:r>
          <w:t xml:space="preserve"> full shape and </w:t>
        </w:r>
        <w:r>
          <w:rPr>
            <w:bCs/>
          </w:rPr>
          <w:t>b</w:t>
        </w:r>
        <w:r>
          <w:t xml:space="preserve"> shape residual.</w:t>
        </w:r>
        <w:bookmarkStart w:id="749" w:name="_heading=h.2s8eyo1"/>
      </w:ins>
    </w:p>
    <w:p w14:paraId="5F40B830" w14:textId="77777777" w:rsidR="00EE2414" w:rsidRDefault="00EE2414" w:rsidP="00991B8A">
      <w:pPr>
        <w:spacing w:after="200" w:line="480" w:lineRule="auto"/>
        <w:rPr>
          <w:ins w:id="750" w:author="Vera Weisbecker" w:date="2024-04-23T12:46:00Z"/>
        </w:rPr>
      </w:pPr>
    </w:p>
    <w:bookmarkEnd w:id="749"/>
    <w:p w14:paraId="4C76525E" w14:textId="5BD78095" w:rsidR="00991B8A" w:rsidRDefault="00991B8A" w:rsidP="00991B8A">
      <w:pPr>
        <w:spacing w:after="200" w:line="480" w:lineRule="auto"/>
        <w:rPr>
          <w:i/>
        </w:rPr>
      </w:pPr>
      <w:r>
        <w:fldChar w:fldCharType="begin">
          <w:ffData>
            <w:name w:val=""/>
            <w:enabled/>
            <w:calcOnExit w:val="0"/>
            <w:textInput/>
          </w:ffData>
        </w:fldChar>
      </w:r>
      <w:r>
        <w:instrText xml:space="preserve"> FORMTEXT </w:instrText>
      </w:r>
      <w:r>
        <w:fldChar w:fldCharType="separate"/>
      </w:r>
      <w:r>
        <w:fldChar w:fldCharType="end"/>
      </w:r>
      <w:del w:id="751" w:author="Vera Weisbecker" w:date="2024-04-23T12:46:00Z">
        <w:r w:rsidR="00422522">
          <w:rPr>
            <w:bCs/>
          </w:rPr>
          <w:delText xml:space="preserve">. Scree plots show the proportion of variance explained by each individual PC. The pink line indicates 10%. The scree plot for (A) </w:delText>
        </w:r>
      </w:del>
      <w:ins w:id="752" w:author="Vera Weisbecker" w:date="2024-04-23T12:46:00Z">
        <w:r>
          <w:rPr>
            <w:b/>
            <w:color w:val="000000"/>
          </w:rPr>
          <w:t>Figure 2</w:t>
        </w:r>
        <w:r>
          <w:t>. Shape variation related to size and after size removal.</w:t>
        </w:r>
        <w:r>
          <w:rPr>
            <w:b/>
          </w:rPr>
          <w:t xml:space="preserve"> </w:t>
        </w:r>
        <w:r>
          <w:rPr>
            <w:bCs/>
          </w:rPr>
          <w:t>a,</w:t>
        </w:r>
        <w:r>
          <w:rPr>
            <w:b/>
          </w:rPr>
          <w:t xml:space="preserve"> </w:t>
        </w:r>
        <w:r>
          <w:t xml:space="preserve"> Plot of PC1 and PC2 for </w:t>
        </w:r>
      </w:ins>
      <w:r>
        <w:t xml:space="preserve">the full shape dataset </w:t>
      </w:r>
      <w:ins w:id="753" w:author="Vera Weisbecker" w:date="2024-04-23T12:46:00Z">
        <w:r>
          <w:t xml:space="preserve">and </w:t>
        </w:r>
        <w:r>
          <w:rPr>
            <w:bCs/>
          </w:rPr>
          <w:t>b</w:t>
        </w:r>
        <w:r>
          <w:rPr>
            <w:b/>
          </w:rPr>
          <w:t xml:space="preserve">, </w:t>
        </w:r>
        <w:r>
          <w:t xml:space="preserve">plot of log centroid size versus the projected regression score with a gray regression line indicating the common evolutionary trajectory as per </w:t>
        </w:r>
      </w:ins>
      <w:r>
        <w:fldChar w:fldCharType="begin"/>
      </w:r>
      <w:r>
        <w:instrText>ADDIN EN.CITE &lt;EndNote&gt;&lt;Cite AuthorYear="1"&gt;&lt;Author&gt;Marcy&lt;/Author&gt;&lt;Year&gt;2020&lt;/Year&gt;&lt;RecNum&gt;6&lt;/RecNum&gt;&lt;DisplayText&gt;Marcy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Marcy et al. (2020)</w:t>
      </w:r>
      <w:r>
        <w:fldChar w:fldCharType="end"/>
      </w:r>
      <w:del w:id="754" w:author="Vera Weisbecker" w:date="2024-04-23T12:46:00Z">
        <w:r w:rsidR="00422522">
          <w:rPr>
            <w:bCs/>
          </w:rPr>
          <w:delText>with allometry, (B) the</w:delText>
        </w:r>
      </w:del>
      <w:ins w:id="755" w:author="Vera Weisbecker" w:date="2024-04-23T12:46:00Z">
        <w:r>
          <w:t xml:space="preserve">; </w:t>
        </w:r>
        <w:r>
          <w:rPr>
            <w:bCs/>
          </w:rPr>
          <w:t>c,</w:t>
        </w:r>
        <w:r>
          <w:rPr>
            <w:b/>
          </w:rPr>
          <w:t xml:space="preserve"> </w:t>
        </w:r>
        <w:r>
          <w:t>‘allometry-free’</w:t>
        </w:r>
      </w:ins>
      <w:r>
        <w:t xml:space="preserve"> shape residual dataset </w:t>
      </w:r>
      <w:del w:id="756" w:author="Vera Weisbecker" w:date="2024-04-23T12:46:00Z">
        <w:r w:rsidR="00422522">
          <w:rPr>
            <w:bCs/>
          </w:rPr>
          <w:delText xml:space="preserve">(size-free or allometry-free), and (C) the </w:delText>
        </w:r>
      </w:del>
      <w:ins w:id="757" w:author="Vera Weisbecker" w:date="2024-04-23T12:46:00Z">
        <w:r>
          <w:t>with</w:t>
        </w:r>
        <w:r>
          <w:rPr>
            <w:iCs/>
          </w:rPr>
          <w:t xml:space="preserve"> </w:t>
        </w:r>
        <w:r>
          <w:rPr>
            <w:i/>
          </w:rPr>
          <w:t xml:space="preserve">Notomys </w:t>
        </w:r>
        <w:r>
          <w:rPr>
            <w:iCs/>
          </w:rPr>
          <w:t xml:space="preserve">genus, </w:t>
        </w:r>
        <w:r>
          <w:rPr>
            <w:i/>
          </w:rPr>
          <w:t>Conilurus penicillatus</w:t>
        </w:r>
        <w:r>
          <w:rPr>
            <w:iCs/>
          </w:rPr>
          <w:t xml:space="preserve">, and </w:t>
        </w:r>
        <w:r>
          <w:rPr>
            <w:i/>
          </w:rPr>
          <w:t xml:space="preserve">Mastacomys fuscus </w:t>
        </w:r>
        <w:r>
          <w:rPr>
            <w:iCs/>
          </w:rPr>
          <w:t xml:space="preserve">highlighted; </w:t>
        </w:r>
        <w:r>
          <w:rPr>
            <w:bCs/>
          </w:rPr>
          <w:t>d,</w:t>
        </w:r>
        <w:r>
          <w:t xml:space="preserve"> </w:t>
        </w:r>
      </w:ins>
      <w:r>
        <w:t xml:space="preserve">shape residual dataset without </w:t>
      </w:r>
      <w:r>
        <w:rPr>
          <w:i/>
        </w:rPr>
        <w:t>Notomys</w:t>
      </w:r>
      <w:ins w:id="758" w:author="Vera Weisbecker" w:date="2024-04-23T12:46:00Z">
        <w:r>
          <w:rPr>
            <w:iCs/>
          </w:rPr>
          <w:t>, which mainly just switches the sign of the PC scores</w:t>
        </w:r>
      </w:ins>
      <w:r>
        <w:rPr>
          <w:i/>
        </w:rPr>
        <w:t xml:space="preserve">. </w:t>
      </w:r>
    </w:p>
    <w:p w14:paraId="1E8DE00E" w14:textId="77777777" w:rsidR="00EE2414" w:rsidRPr="00CE6036" w:rsidRDefault="00EE2414" w:rsidP="00991B8A">
      <w:pPr>
        <w:spacing w:after="200" w:line="480" w:lineRule="auto"/>
        <w:rPr>
          <w:ins w:id="759" w:author="Vera Weisbecker" w:date="2024-04-23T12:46:00Z"/>
        </w:rPr>
      </w:pPr>
    </w:p>
    <w:p w14:paraId="7242B2B7" w14:textId="77777777" w:rsidR="00991B8A" w:rsidRDefault="00991B8A" w:rsidP="00991B8A">
      <w:pPr>
        <w:spacing w:after="200" w:line="480" w:lineRule="auto"/>
        <w:rPr>
          <w:ins w:id="760" w:author="Vera Weisbecker" w:date="2024-04-23T12:46:00Z"/>
        </w:rPr>
      </w:pPr>
      <w:bookmarkStart w:id="761" w:name="_heading=h.3rdcrjn"/>
      <w:bookmarkEnd w:id="761"/>
      <w:ins w:id="762" w:author="Vera Weisbecker" w:date="2024-04-23T12:46:00Z">
        <w:r>
          <w:rPr>
            <w:b/>
            <w:color w:val="000000"/>
          </w:rPr>
          <w:t>Figure 3:</w:t>
        </w:r>
        <w:r>
          <w:t xml:space="preserve"> </w:t>
        </w:r>
        <w:r>
          <w:rPr>
            <w:b/>
            <w:bCs/>
          </w:rPr>
          <w:t>a</w:t>
        </w:r>
        <w:r>
          <w:t xml:space="preserve">, shape differences between the shape fitted for mean centroid size of the smallest to the largest species in the sample; </w:t>
        </w:r>
        <w:r>
          <w:rPr>
            <w:b/>
            <w:bCs/>
          </w:rPr>
          <w:t>b</w:t>
        </w:r>
        <w:r>
          <w:t xml:space="preserve">, shape differences between the mean shapes of these two species; </w:t>
        </w:r>
        <w:r>
          <w:rPr>
            <w:b/>
            <w:bCs/>
          </w:rPr>
          <w:t>c</w:t>
        </w:r>
        <w:r>
          <w:t xml:space="preserve">, differences between the hypothetical shapes captured between PC1 extremes; </w:t>
        </w:r>
        <w:r>
          <w:rPr>
            <w:b/>
            <w:bCs/>
          </w:rPr>
          <w:t>d</w:t>
        </w:r>
        <w:r>
          <w:t xml:space="preserve">, differences between the hypothetical shapes captured between PC1 extremes based on allometry-free data; </w:t>
        </w:r>
        <w:r>
          <w:rPr>
            <w:b/>
            <w:bCs/>
          </w:rPr>
          <w:t>e</w:t>
        </w:r>
        <w:r>
          <w:t xml:space="preserve">, differences between the hypothetical shapes captured between PC2 extremes on allometry-free data; </w:t>
        </w:r>
        <w:r>
          <w:rPr>
            <w:b/>
            <w:bCs/>
          </w:rPr>
          <w:t>f</w:t>
        </w:r>
        <w:r>
          <w:t xml:space="preserve">, differences between hypothetical shapes between PC1 extremes after removing </w:t>
        </w:r>
        <w:r>
          <w:rPr>
            <w:i/>
            <w:iCs/>
          </w:rPr>
          <w:t>Notomys.</w:t>
        </w:r>
        <w:r>
          <w:t xml:space="preserve"> Spheres show the mean position of landmarks for the column’s dataset, vectors show landmark displacement. Colors and lengths are calculated from relative proportions of the minimum/maximum vector lengths for each comparison,and are not equivalent across individual images. </w:t>
        </w:r>
        <w:r>
          <w:rPr>
            <w:b/>
            <w:bCs/>
          </w:rPr>
          <w:t xml:space="preserve">g, </w:t>
        </w:r>
        <w:r>
          <w:t xml:space="preserve">comparison between the smallest </w:t>
        </w:r>
        <w:r>
          <w:rPr>
            <w:i/>
            <w:iCs/>
          </w:rPr>
          <w:t>versus</w:t>
        </w:r>
        <w:r>
          <w:t xml:space="preserve"> largest species in the sample (reflecting the variation seen in 3a-c); </w:t>
        </w:r>
        <w:r>
          <w:rPr>
            <w:b/>
            <w:bCs/>
          </w:rPr>
          <w:t>f</w:t>
        </w:r>
        <w:r>
          <w:t>, examples of species on extremes of residual PC1 (</w:t>
        </w:r>
        <w:r>
          <w:rPr>
            <w:i/>
            <w:iCs/>
          </w:rPr>
          <w:t>H. chrysogaster</w:t>
        </w:r>
        <w:r>
          <w:t>), and residual PC1/2 (</w:t>
        </w:r>
        <w:r>
          <w:rPr>
            <w:i/>
            <w:iCs/>
          </w:rPr>
          <w:t>N. fuscus, M. fuscus)</w:t>
        </w:r>
        <w:r>
          <w:t>, crania aligned so the foramen magnum is approximately vertical</w:t>
        </w:r>
        <w:r>
          <w:rPr>
            <w:i/>
            <w:iCs/>
          </w:rPr>
          <w:t>.</w:t>
        </w:r>
        <w:r>
          <w:t xml:space="preserve"> Not to scale. </w:t>
        </w:r>
        <w:r>
          <w:rPr>
            <w:i/>
            <w:iCs/>
          </w:rPr>
          <w:t xml:space="preserve">P. delicatulus </w:t>
        </w:r>
        <w:r>
          <w:t xml:space="preserve">specimen is from Marcy </w:t>
        </w:r>
        <w:r>
          <w:rPr>
            <w:i/>
            <w:iCs/>
          </w:rPr>
          <w:t>et al.</w:t>
        </w:r>
        <w:r>
          <w:t xml:space="preserve">  </w:t>
        </w:r>
      </w:ins>
      <w:r>
        <w:fldChar w:fldCharType="begin"/>
      </w:r>
      <w:r>
        <w:instrText>ADDIN EN.CITE &lt;EndNote&gt;&lt;Cite ExcludeAuth="1"&gt;&lt;Author&gt;Marcy&lt;/Author&gt;&lt;Year&gt;2018&lt;/Year&gt;&lt;RecNum&gt;24&lt;/RecNum&gt;&lt;DisplayText&gt;(2018)&lt;/DisplayText&gt;&lt;record&gt;&lt;rec-number&gt;24&lt;/rec-number&gt;&lt;foreign-keys&gt;&lt;key app="EN" db-id="p9vfsf2vj2tvwjevww9pzwfazxfv5txvw5ap" timestamp="1709692331"&gt;24&lt;/key&gt;&lt;/foreign-keys&gt;&lt;ref-type name="Journal Article"&gt;17&lt;/ref-type&gt;&lt;contributors&gt;&lt;authors&gt;&lt;author&gt;Marcy, A. E.&lt;/author&gt;&lt;author&gt;Fruciano, C.&lt;/author&gt;&lt;author&gt;Phillips, M. J.&lt;/author&gt;&lt;author&gt;Mardon, K.&lt;/author&gt;&lt;author&gt;Weisbecker, V.&lt;/author&gt;&lt;/authors&gt;&lt;secondary-authors&gt;&lt;author&gt;Cox, Philip&lt;/author&gt;&lt;/secondary-authors&gt;&lt;/contributors&gt;&lt;titles&gt;&lt;title&gt;Low resolution scans can provide a sufficiently accurate, cost- and time-effective alternative to high resolution scans for 3D shape analyses&lt;/title&gt;&lt;secondary-title&gt;PeerJ&lt;/secondary-title&gt;&lt;alt-title&gt;PeerJ&lt;/alt-title&gt;&lt;/titles&gt;&lt;periodical&gt;&lt;full-title&gt;PeerJ&lt;/full-title&gt;&lt;/periodical&gt;&lt;alt-periodical&gt;&lt;full-title&gt;PeerJ&lt;/full-title&gt;&lt;/alt-periodical&gt;&lt;pages&gt;e5032&lt;/pages&gt;&lt;volume&gt;6&lt;/volume&gt;&lt;keywords&gt;&lt;keyword&gt;Geometric morphometrics&lt;/keyword&gt;&lt;keyword&gt;Shape variation&lt;/keyword&gt;&lt;keyword&gt;Photogrammetry&lt;/keyword&gt;&lt;keyword&gt;Pseudomys delicatulus&lt;/keyword&gt;&lt;keyword&gt;Geomorph&lt;/keyword&gt;&lt;keyword&gt;Systematic error&lt;/keyword&gt;&lt;keyword&gt;Random error&lt;/keyword&gt;&lt;keyword&gt;Generalized procrustes analysis&lt;/keyword&gt;&lt;/keywords&gt;&lt;dates&gt;&lt;year&gt;2018&lt;/year&gt;&lt;pub-dates&gt;&lt;date&gt;2018/06/22&lt;/date&gt;&lt;/pub-dates&gt;&lt;/dates&gt;&lt;isbn&gt;2167-8359&lt;/isbn&gt;&lt;urls&gt;&lt;related-urls&gt;&lt;url&gt;https://doi.org/10.7717/peerj.5032&lt;/url&gt;&lt;/related-urls&gt;&lt;/urls&gt;&lt;electronic-resource-num&gt;https://doi.org/10.7717/peerj.5032&lt;/electronic-resource-num&gt;&lt;/record&gt;&lt;/Cite&gt;&lt;/EndNote&gt;</w:instrText>
      </w:r>
      <w:r>
        <w:fldChar w:fldCharType="separate"/>
      </w:r>
      <w:r>
        <w:t>(2018)</w:t>
      </w:r>
      <w:r>
        <w:fldChar w:fldCharType="end"/>
      </w:r>
      <w:ins w:id="763" w:author="Vera Weisbecker" w:date="2024-04-23T12:46:00Z">
        <w:r>
          <w:t xml:space="preserve">. </w:t>
        </w:r>
      </w:ins>
    </w:p>
    <w:p w14:paraId="317FC42B" w14:textId="77777777" w:rsidR="00EE2414" w:rsidRDefault="00EE2414" w:rsidP="00991B8A">
      <w:pPr>
        <w:spacing w:after="200" w:line="480" w:lineRule="auto"/>
        <w:rPr>
          <w:ins w:id="764" w:author="Vera Weisbecker" w:date="2024-04-23T12:46:00Z"/>
        </w:rPr>
      </w:pPr>
    </w:p>
    <w:p w14:paraId="756CC9C3" w14:textId="77777777" w:rsidR="00422522" w:rsidRDefault="00991B8A" w:rsidP="00422522">
      <w:pPr>
        <w:spacing w:line="480" w:lineRule="auto"/>
        <w:rPr>
          <w:del w:id="765" w:author="Vera Weisbecker" w:date="2024-04-23T12:46:00Z"/>
          <w:rFonts w:ascii="Helvetica Neue" w:eastAsia="Helvetica Neue" w:hAnsi="Helvetica Neue" w:cs="Helvetica Neue"/>
          <w:b/>
        </w:rPr>
      </w:pPr>
      <w:ins w:id="766" w:author="Vera Weisbecker" w:date="2024-04-23T12:46:00Z">
        <w:r>
          <w:rPr>
            <w:b/>
            <w:color w:val="000000"/>
          </w:rPr>
          <w:t>Figure 4:</w:t>
        </w:r>
        <w:r>
          <w:rPr>
            <w:bCs/>
            <w:color w:val="000000"/>
          </w:rPr>
          <w:t xml:space="preserve"> Modularity and integration results averaged across the whole skull</w:t>
        </w:r>
        <w:r>
          <w:rPr>
            <w:b/>
          </w:rPr>
          <w:t xml:space="preserve"> a </w:t>
        </w:r>
        <w:r>
          <w:t>our five-module framework</w:t>
        </w:r>
      </w:ins>
      <w:r>
        <w:fldChar w:fldCharType="begin"/>
      </w:r>
      <w:r>
        <w:instrText>ADDIN EN.CITE &lt;EndNote&gt;&lt;Cite&gt;&lt;Author&gt;Goswami&lt;/Author&gt;&lt;Year&gt;2006&lt;/Year&gt;&lt;RecNum&gt;22&lt;/RecNum&gt;&lt;DisplayText&gt;(Goswami 2006)&lt;/DisplayText&gt;&lt;record&gt;&lt;rec-number&gt;22&lt;/rec-number&gt;&lt;foreign-keys&gt;&lt;key app="EN" db-id="x99veed5wrp02read9c5awr0x2v9vvapx290" timestamp="1697174965"&gt;22&lt;/key&gt;&lt;/foreign-keys&gt;&lt;ref-type name="Journal Article"&gt;17&lt;/ref-type&gt;&lt;contributors&gt;&lt;authors&gt;&lt;author&gt;Goswami, A.&lt;/author&gt;&lt;/authors&gt;&lt;/contributors&gt;&lt;titles&gt;&lt;title&gt;Cranial modularity shifts during mammalian evolution&lt;/title&gt;&lt;secondary-title&gt;The American Naturalist&lt;/secondary-title&gt;&lt;/titles&gt;&lt;periodical&gt;&lt;full-title&gt;The American Naturalist&lt;/full-title&gt;&lt;/periodical&gt;&lt;pages&gt;270-280&lt;/pages&gt;&lt;volume&gt;168&lt;/volume&gt;&lt;number&gt;2&lt;/number&gt;&lt;keywords&gt;&lt;keyword&gt;modularity,Mammalia,evolution,development,functional integration&lt;/keyword&gt;&lt;/keywords&gt;&lt;dates&gt;&lt;year&gt;2006&lt;/year&gt;&lt;/dates&gt;&lt;accession-num&gt;16874636&lt;/accession-num&gt;&lt;urls&gt;&lt;related-urls&gt;&lt;url&gt;https://www.journals.uchicago.edu/doi/abs/10.1086/505758&lt;/url&gt;&lt;/related-urls&gt;&lt;/urls&gt;&lt;electronic-resource-num&gt;https://doi.org/10.1086/505758&lt;/electronic-resource-num&gt;&lt;/record&gt;&lt;/Cite&gt;&lt;/EndNote&gt;</w:instrText>
      </w:r>
      <w:r>
        <w:fldChar w:fldCharType="separate"/>
      </w:r>
      <w:r>
        <w:t>(Goswami 2006)</w:t>
      </w:r>
      <w:r>
        <w:fldChar w:fldCharType="end"/>
      </w:r>
      <w:del w:id="767" w:author="Vera Weisbecker" w:date="2024-04-23T12:46:00Z">
        <w:r w:rsidR="00422522">
          <w:rPr>
            <w:noProof/>
          </w:rPr>
          <w:drawing>
            <wp:inline distT="0" distB="0" distL="0" distR="0" wp14:anchorId="38ACB21B" wp14:editId="54397C8A">
              <wp:extent cx="5943600" cy="601027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56"/>
                      <a:stretch>
                        <a:fillRect/>
                      </a:stretch>
                    </pic:blipFill>
                    <pic:spPr bwMode="auto">
                      <a:xfrm>
                        <a:off x="0" y="0"/>
                        <a:ext cx="5943600" cy="6010275"/>
                      </a:xfrm>
                      <a:prstGeom prst="rect">
                        <a:avLst/>
                      </a:prstGeom>
                    </pic:spPr>
                  </pic:pic>
                </a:graphicData>
              </a:graphic>
            </wp:inline>
          </w:drawing>
        </w:r>
      </w:del>
    </w:p>
    <w:p w14:paraId="3C6BA5F5" w14:textId="77777777" w:rsidR="00422522" w:rsidRDefault="00A375A5" w:rsidP="00422522">
      <w:pPr>
        <w:spacing w:after="200"/>
        <w:rPr>
          <w:del w:id="768" w:author="Vera Weisbecker" w:date="2024-04-23T12:46:00Z"/>
          <w:b/>
          <w:color w:val="44546A"/>
        </w:rPr>
      </w:pPr>
      <w:del w:id="769" w:author="Vera Weisbecker" w:date="2024-04-23T12:46:00Z">
        <w:r>
          <w:rPr>
            <w:b/>
            <w:color w:val="000000"/>
          </w:rPr>
          <w:delText>Appendix 2:</w:delText>
        </w:r>
        <w:r w:rsidR="00422522">
          <w:rPr>
            <w:b/>
            <w:color w:val="000000"/>
          </w:rPr>
          <w:delText xml:space="preserve"> </w:delText>
        </w:r>
        <w:r w:rsidR="00422522">
          <w:rPr>
            <w:bCs/>
            <w:color w:val="000000"/>
          </w:rPr>
          <w:delText>Tests of global integration</w:delText>
        </w:r>
        <w:r w:rsidR="00422522">
          <w:rPr>
            <w:bCs/>
            <w:color w:val="44546A"/>
          </w:rPr>
          <w:delText>.</w:delText>
        </w:r>
        <w:r w:rsidR="00422522">
          <w:rPr>
            <w:b/>
            <w:color w:val="44546A"/>
          </w:rPr>
          <w:delText xml:space="preserve"> </w:delText>
        </w:r>
        <w:r w:rsidR="00422522">
          <w:delText>A plot of log bending energy (BE</w:delText>
        </w:r>
        <w:r w:rsidR="00422522">
          <w:rPr>
            <w:vertAlign w:val="subscript"/>
          </w:rPr>
          <w:delText>val</w:delText>
        </w:r>
        <w:r w:rsidR="00422522">
          <w:delText>) versus the log partial warp variance (PW</w:delText>
        </w:r>
        <w:r w:rsidR="00422522">
          <w:rPr>
            <w:vertAlign w:val="subscript"/>
          </w:rPr>
          <w:delText>var</w:delText>
        </w:r>
        <w:r w:rsidR="00422522">
          <w:delText xml:space="preserve">) for our specimens, that using the method from , can distinguish global integration from self-similarity. The red line represents the null hypothesis for self-similarity with a regression slope of exactly -1 against the observed regression slopes for the (A) full shape and (B) shape residual datasets. The steeper observed slopes in both support hypotheses for global integration. </w:delText>
        </w:r>
      </w:del>
    </w:p>
    <w:p w14:paraId="08CA6A18" w14:textId="77777777" w:rsidR="00422522" w:rsidRDefault="00422522" w:rsidP="00422522">
      <w:pPr>
        <w:spacing w:line="480" w:lineRule="auto"/>
        <w:rPr>
          <w:del w:id="770" w:author="Vera Weisbecker" w:date="2024-04-23T12:46:00Z"/>
        </w:rPr>
      </w:pPr>
    </w:p>
    <w:p w14:paraId="03CF1D21" w14:textId="5854D623" w:rsidR="00991B8A" w:rsidRDefault="00991B8A" w:rsidP="00991B8A">
      <w:pPr>
        <w:spacing w:after="200" w:line="480" w:lineRule="auto"/>
      </w:pPr>
      <w:ins w:id="771" w:author="Vera Weisbecker" w:date="2024-04-23T12:46:00Z">
        <w:r>
          <w:t>. Results from the full shape (b,d) and shape residual (c,e) datasets. Black curves are the density distribution of coefficients from . 1,000 randomly drawn modules and the arrows point to the observed coefficients, which were all significant.</w:t>
        </w:r>
      </w:ins>
    </w:p>
    <w:sectPr w:rsidR="00991B8A">
      <w:footerReference w:type="default" r:id="rId57"/>
      <w:pgSz w:w="12240" w:h="15840"/>
      <w:pgMar w:top="1440" w:right="1440" w:bottom="1440" w:left="1440" w:header="720" w:footer="720" w:gutter="0"/>
      <w:lnNumType w:countBy="1" w:distance="283"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C59E" w14:textId="77777777" w:rsidR="00D35DDA" w:rsidRDefault="00D35DDA">
      <w:r>
        <w:separator/>
      </w:r>
    </w:p>
  </w:endnote>
  <w:endnote w:type="continuationSeparator" w:id="0">
    <w:p w14:paraId="7018BC80" w14:textId="77777777" w:rsidR="00D35DDA" w:rsidRDefault="00D3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1263">
    <w:altName w:val="Calibri"/>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4A81" w14:textId="77777777" w:rsidR="00A60FB2" w:rsidRDefault="00A60FB2">
    <w:pPr>
      <w:pStyle w:val="Footer"/>
      <w:jc w:val="center"/>
    </w:pPr>
    <w:r>
      <w:fldChar w:fldCharType="begin"/>
    </w:r>
    <w:r>
      <w:instrText xml:space="preserve"> PAGE </w:instrText>
    </w:r>
    <w:r>
      <w:fldChar w:fldCharType="separate"/>
    </w:r>
    <w:r>
      <w:t>34</w:t>
    </w:r>
    <w:r>
      <w:fldChar w:fldCharType="end"/>
    </w:r>
  </w:p>
  <w:p w14:paraId="36FD2C20" w14:textId="77777777" w:rsidR="00A60FB2" w:rsidRDefault="00A6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0C8BC" w14:textId="77777777" w:rsidR="00D35DDA" w:rsidRDefault="00D35DDA">
      <w:r>
        <w:separator/>
      </w:r>
    </w:p>
  </w:footnote>
  <w:footnote w:type="continuationSeparator" w:id="0">
    <w:p w14:paraId="13F0295D" w14:textId="77777777" w:rsidR="00D35DDA" w:rsidRDefault="00D35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0000002"/>
    <w:multiLevelType w:val="multilevel"/>
    <w:tmpl w:val="00000002"/>
    <w:name w:val="WWNum2"/>
    <w:lvl w:ilvl="0">
      <w:start w:val="1"/>
      <w:numFmt w:val="decimal"/>
      <w:lvlText w:val="Chapter %1"/>
      <w:lvlJc w:val="left"/>
      <w:pPr>
        <w:tabs>
          <w:tab w:val="num" w:pos="0"/>
        </w:tabs>
        <w:ind w:left="0" w:firstLine="0"/>
      </w:pPr>
      <w:rPr>
        <w:b/>
      </w:r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2" w15:restartNumberingAfterBreak="0">
    <w:nsid w:val="3499023A"/>
    <w:multiLevelType w:val="multilevel"/>
    <w:tmpl w:val="37A044E8"/>
    <w:lvl w:ilvl="0">
      <w:start w:val="1"/>
      <w:numFmt w:val="decimal"/>
      <w:lvlText w:val="Chapter %1"/>
      <w:lvlJc w:val="left"/>
      <w:pPr>
        <w:tabs>
          <w:tab w:val="num" w:pos="0"/>
        </w:tabs>
        <w:ind w:left="0" w:firstLine="0"/>
      </w:pPr>
      <w:rPr>
        <w:b/>
      </w:r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num w:numId="1" w16cid:durableId="1923563755">
    <w:abstractNumId w:val="0"/>
  </w:num>
  <w:num w:numId="2" w16cid:durableId="1238050140">
    <w:abstractNumId w:val="1"/>
  </w:num>
  <w:num w:numId="3" w16cid:durableId="8814089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a Weisbecker">
    <w15:presenceInfo w15:providerId="AD" w15:userId="S::weis0022@flinders.edu.au::959946a5-e171-4efe-b196-a5c68071c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 Evol VW_fix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9vfsf2vj2tvwjevww9pzwfazxfv5txvw5ap&quot;&gt;eco_rodent_revision1&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4&lt;/item&gt;&lt;item&gt;25&lt;/item&gt;&lt;item&gt;26&lt;/item&gt;&lt;item&gt;27&lt;/item&gt;&lt;item&gt;29&lt;/item&gt;&lt;item&gt;30&lt;/item&gt;&lt;item&gt;31&lt;/item&gt;&lt;item&gt;32&lt;/item&gt;&lt;item&gt;36&lt;/item&gt;&lt;item&gt;37&lt;/item&gt;&lt;item&gt;38&lt;/item&gt;&lt;item&gt;39&lt;/item&gt;&lt;item&gt;40&lt;/item&gt;&lt;item&gt;41&lt;/item&gt;&lt;item&gt;42&lt;/item&gt;&lt;item&gt;43&lt;/item&gt;&lt;item&gt;45&lt;/item&gt;&lt;item&gt;46&lt;/item&gt;&lt;item&gt;47&lt;/item&gt;&lt;item&gt;48&lt;/item&gt;&lt;item&gt;49&lt;/item&gt;&lt;item&gt;50&lt;/item&gt;&lt;item&gt;51&lt;/item&gt;&lt;item&gt;52&lt;/item&gt;&lt;item&gt;53&lt;/item&gt;&lt;item&gt;54&lt;/item&gt;&lt;item&gt;55&lt;/item&gt;&lt;item&gt;56&lt;/item&gt;&lt;item&gt;58&lt;/item&gt;&lt;item&gt;59&lt;/item&gt;&lt;item&gt;60&lt;/item&gt;&lt;item&gt;63&lt;/item&gt;&lt;item&gt;64&lt;/item&gt;&lt;item&gt;65&lt;/item&gt;&lt;item&gt;66&lt;/item&gt;&lt;item&gt;68&lt;/item&gt;&lt;item&gt;69&lt;/item&gt;&lt;item&gt;70&lt;/item&gt;&lt;item&gt;71&lt;/item&gt;&lt;item&gt;77&lt;/item&gt;&lt;item&gt;78&lt;/item&gt;&lt;item&gt;79&lt;/item&gt;&lt;item&gt;80&lt;/item&gt;&lt;item&gt;81&lt;/item&gt;&lt;item&gt;82&lt;/item&gt;&lt;item&gt;85&lt;/item&gt;&lt;item&gt;87&lt;/item&gt;&lt;item&gt;88&lt;/item&gt;&lt;item&gt;90&lt;/item&gt;&lt;item&gt;91&lt;/item&gt;&lt;item&gt;92&lt;/item&gt;&lt;item&gt;94&lt;/item&gt;&lt;item&gt;95&lt;/item&gt;&lt;item&gt;97&lt;/item&gt;&lt;item&gt;98&lt;/item&gt;&lt;item&gt;99&lt;/item&gt;&lt;/record-ids&gt;&lt;/item&gt;&lt;/Libraries&gt;"/>
    <w:docVar w:name="EN.UseJSCitationFormat" w:val="False"/>
  </w:docVars>
  <w:rsids>
    <w:rsidRoot w:val="00CF4264"/>
    <w:rsid w:val="00002B33"/>
    <w:rsid w:val="0002650C"/>
    <w:rsid w:val="00036AE1"/>
    <w:rsid w:val="00040145"/>
    <w:rsid w:val="00046D83"/>
    <w:rsid w:val="0006003B"/>
    <w:rsid w:val="00076B55"/>
    <w:rsid w:val="00092FE1"/>
    <w:rsid w:val="000B02B1"/>
    <w:rsid w:val="000D500A"/>
    <w:rsid w:val="00112A41"/>
    <w:rsid w:val="001151D6"/>
    <w:rsid w:val="001300DC"/>
    <w:rsid w:val="00162E2C"/>
    <w:rsid w:val="00192830"/>
    <w:rsid w:val="001A1C0F"/>
    <w:rsid w:val="001B3685"/>
    <w:rsid w:val="001C1B82"/>
    <w:rsid w:val="001D2733"/>
    <w:rsid w:val="001D446F"/>
    <w:rsid w:val="001D4B99"/>
    <w:rsid w:val="001F47FA"/>
    <w:rsid w:val="00212541"/>
    <w:rsid w:val="00216AC5"/>
    <w:rsid w:val="00225BC6"/>
    <w:rsid w:val="002453A9"/>
    <w:rsid w:val="00245C5E"/>
    <w:rsid w:val="00261883"/>
    <w:rsid w:val="002656F7"/>
    <w:rsid w:val="00265ED6"/>
    <w:rsid w:val="00290F26"/>
    <w:rsid w:val="0029234A"/>
    <w:rsid w:val="002B4608"/>
    <w:rsid w:val="002B4E83"/>
    <w:rsid w:val="002C4B7A"/>
    <w:rsid w:val="002C6521"/>
    <w:rsid w:val="002F2D31"/>
    <w:rsid w:val="002F6845"/>
    <w:rsid w:val="00301D57"/>
    <w:rsid w:val="0030682B"/>
    <w:rsid w:val="00307233"/>
    <w:rsid w:val="003127EA"/>
    <w:rsid w:val="00315216"/>
    <w:rsid w:val="0032263A"/>
    <w:rsid w:val="00340E1B"/>
    <w:rsid w:val="003455E2"/>
    <w:rsid w:val="00362259"/>
    <w:rsid w:val="003767FC"/>
    <w:rsid w:val="00381040"/>
    <w:rsid w:val="003A188B"/>
    <w:rsid w:val="003A2E82"/>
    <w:rsid w:val="003A31C7"/>
    <w:rsid w:val="003B0500"/>
    <w:rsid w:val="003B7739"/>
    <w:rsid w:val="003C2152"/>
    <w:rsid w:val="003E0B9C"/>
    <w:rsid w:val="003F35FD"/>
    <w:rsid w:val="00407BA8"/>
    <w:rsid w:val="00422522"/>
    <w:rsid w:val="00422B42"/>
    <w:rsid w:val="004612A3"/>
    <w:rsid w:val="00476B2C"/>
    <w:rsid w:val="00480F1D"/>
    <w:rsid w:val="00492FE4"/>
    <w:rsid w:val="004A2758"/>
    <w:rsid w:val="004B2E81"/>
    <w:rsid w:val="004F10FC"/>
    <w:rsid w:val="004F4B48"/>
    <w:rsid w:val="00520794"/>
    <w:rsid w:val="005319A5"/>
    <w:rsid w:val="00533639"/>
    <w:rsid w:val="0054731A"/>
    <w:rsid w:val="00564AD8"/>
    <w:rsid w:val="0056634F"/>
    <w:rsid w:val="00582E1F"/>
    <w:rsid w:val="005A2722"/>
    <w:rsid w:val="005B3C2E"/>
    <w:rsid w:val="005F5AFC"/>
    <w:rsid w:val="006013D4"/>
    <w:rsid w:val="00602135"/>
    <w:rsid w:val="00633951"/>
    <w:rsid w:val="00637A4A"/>
    <w:rsid w:val="00641EAD"/>
    <w:rsid w:val="006A210B"/>
    <w:rsid w:val="006B7490"/>
    <w:rsid w:val="006C3BED"/>
    <w:rsid w:val="006C68CB"/>
    <w:rsid w:val="007055EB"/>
    <w:rsid w:val="007107EF"/>
    <w:rsid w:val="0071515D"/>
    <w:rsid w:val="00721492"/>
    <w:rsid w:val="00743F31"/>
    <w:rsid w:val="0075101D"/>
    <w:rsid w:val="00751EC7"/>
    <w:rsid w:val="00775EF2"/>
    <w:rsid w:val="0078679C"/>
    <w:rsid w:val="0079408D"/>
    <w:rsid w:val="007960A9"/>
    <w:rsid w:val="00797CD2"/>
    <w:rsid w:val="007A0193"/>
    <w:rsid w:val="007D07AD"/>
    <w:rsid w:val="007D46D1"/>
    <w:rsid w:val="007E16E0"/>
    <w:rsid w:val="007F3A46"/>
    <w:rsid w:val="0080015A"/>
    <w:rsid w:val="008261CF"/>
    <w:rsid w:val="008559DD"/>
    <w:rsid w:val="0087042B"/>
    <w:rsid w:val="008858FA"/>
    <w:rsid w:val="008922AE"/>
    <w:rsid w:val="008B1B35"/>
    <w:rsid w:val="009063D8"/>
    <w:rsid w:val="00911A64"/>
    <w:rsid w:val="00912E80"/>
    <w:rsid w:val="009145B2"/>
    <w:rsid w:val="00924ECB"/>
    <w:rsid w:val="009463AA"/>
    <w:rsid w:val="009502DF"/>
    <w:rsid w:val="009603D5"/>
    <w:rsid w:val="00973505"/>
    <w:rsid w:val="0097764E"/>
    <w:rsid w:val="00977B6A"/>
    <w:rsid w:val="00991B8A"/>
    <w:rsid w:val="0099275A"/>
    <w:rsid w:val="009A5291"/>
    <w:rsid w:val="009B6DA0"/>
    <w:rsid w:val="009C48F1"/>
    <w:rsid w:val="009E4309"/>
    <w:rsid w:val="009E4BDB"/>
    <w:rsid w:val="00A15124"/>
    <w:rsid w:val="00A375A5"/>
    <w:rsid w:val="00A44B89"/>
    <w:rsid w:val="00A52FC5"/>
    <w:rsid w:val="00A56C23"/>
    <w:rsid w:val="00A600C2"/>
    <w:rsid w:val="00A60FB2"/>
    <w:rsid w:val="00A86247"/>
    <w:rsid w:val="00A97C5F"/>
    <w:rsid w:val="00AA46DA"/>
    <w:rsid w:val="00AA70E0"/>
    <w:rsid w:val="00AB10B4"/>
    <w:rsid w:val="00AF74E7"/>
    <w:rsid w:val="00B1097F"/>
    <w:rsid w:val="00B266BB"/>
    <w:rsid w:val="00B430E2"/>
    <w:rsid w:val="00B508B1"/>
    <w:rsid w:val="00B54C57"/>
    <w:rsid w:val="00B554D4"/>
    <w:rsid w:val="00B704E0"/>
    <w:rsid w:val="00BA753C"/>
    <w:rsid w:val="00BB3462"/>
    <w:rsid w:val="00BD6EE8"/>
    <w:rsid w:val="00C05F86"/>
    <w:rsid w:val="00C40D5A"/>
    <w:rsid w:val="00C51BDF"/>
    <w:rsid w:val="00C62D76"/>
    <w:rsid w:val="00C92EB2"/>
    <w:rsid w:val="00CA7E48"/>
    <w:rsid w:val="00CC211F"/>
    <w:rsid w:val="00CD2477"/>
    <w:rsid w:val="00CD524E"/>
    <w:rsid w:val="00CD6888"/>
    <w:rsid w:val="00CF4264"/>
    <w:rsid w:val="00CF662F"/>
    <w:rsid w:val="00D35DDA"/>
    <w:rsid w:val="00D769D6"/>
    <w:rsid w:val="00D835BE"/>
    <w:rsid w:val="00D94455"/>
    <w:rsid w:val="00DB09F3"/>
    <w:rsid w:val="00DB4D1C"/>
    <w:rsid w:val="00DB7BF9"/>
    <w:rsid w:val="00DC75D6"/>
    <w:rsid w:val="00DF3B52"/>
    <w:rsid w:val="00E2433D"/>
    <w:rsid w:val="00E371CF"/>
    <w:rsid w:val="00E45347"/>
    <w:rsid w:val="00E51AAA"/>
    <w:rsid w:val="00E61448"/>
    <w:rsid w:val="00EA0B7A"/>
    <w:rsid w:val="00EC19BC"/>
    <w:rsid w:val="00ED1A0F"/>
    <w:rsid w:val="00EE2414"/>
    <w:rsid w:val="00EF25D7"/>
    <w:rsid w:val="00EF3D43"/>
    <w:rsid w:val="00F43E83"/>
    <w:rsid w:val="00F53549"/>
    <w:rsid w:val="00F54CA6"/>
    <w:rsid w:val="00F82329"/>
    <w:rsid w:val="00F96C91"/>
    <w:rsid w:val="00FA3BCF"/>
    <w:rsid w:val="00FB480D"/>
    <w:rsid w:val="00FB56A4"/>
    <w:rsid w:val="00FD4823"/>
    <w:rsid w:val="00FE4C9B"/>
    <w:rsid w:val="00FE6114"/>
    <w:rsid w:val="00FF15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650C37"/>
  <w15:chartTrackingRefBased/>
  <w15:docId w15:val="{497A79B0-3693-4D22-A9E1-6960F978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en-US"/>
    </w:rPr>
  </w:style>
  <w:style w:type="paragraph" w:styleId="Heading1">
    <w:name w:val="heading 1"/>
    <w:basedOn w:val="Normal"/>
    <w:next w:val="Normal"/>
    <w:uiPriority w:val="9"/>
    <w:qFormat/>
    <w:pPr>
      <w:numPr>
        <w:numId w:val="1"/>
      </w:numPr>
      <w:spacing w:before="280" w:after="280" w:line="360" w:lineRule="auto"/>
      <w:outlineLvl w:val="0"/>
    </w:pPr>
    <w:rPr>
      <w:b/>
      <w:bCs/>
      <w:sz w:val="34"/>
      <w:lang w:eastAsia="en-AU"/>
    </w:rPr>
  </w:style>
  <w:style w:type="paragraph" w:styleId="Heading2">
    <w:name w:val="heading 2"/>
    <w:basedOn w:val="Normal"/>
    <w:next w:val="Normal"/>
    <w:uiPriority w:val="9"/>
    <w:qFormat/>
    <w:pPr>
      <w:numPr>
        <w:ilvl w:val="1"/>
        <w:numId w:val="1"/>
      </w:numPr>
      <w:spacing w:line="360" w:lineRule="auto"/>
      <w:outlineLvl w:val="1"/>
    </w:pPr>
    <w:rPr>
      <w:b/>
      <w:bCs/>
    </w:rPr>
  </w:style>
  <w:style w:type="paragraph" w:styleId="Heading3">
    <w:name w:val="heading 3"/>
    <w:basedOn w:val="Normal"/>
    <w:next w:val="Normal"/>
    <w:uiPriority w:val="9"/>
    <w:qFormat/>
    <w:pPr>
      <w:numPr>
        <w:ilvl w:val="2"/>
        <w:numId w:val="1"/>
      </w:numPr>
      <w:spacing w:line="360" w:lineRule="auto"/>
      <w:outlineLvl w:val="2"/>
    </w:pPr>
    <w:rPr>
      <w:i/>
      <w:iCs/>
    </w:rPr>
  </w:style>
  <w:style w:type="paragraph" w:styleId="Heading4">
    <w:name w:val="heading 4"/>
    <w:basedOn w:val="Normal"/>
    <w:next w:val="Normal"/>
    <w:uiPriority w:val="9"/>
    <w:qFormat/>
    <w:pPr>
      <w:keepNext/>
      <w:keepLines/>
      <w:numPr>
        <w:ilvl w:val="3"/>
        <w:numId w:val="1"/>
      </w:numPr>
      <w:spacing w:before="40" w:line="360" w:lineRule="auto"/>
      <w:outlineLvl w:val="3"/>
    </w:pPr>
    <w:rPr>
      <w:rFonts w:ascii="Calibri Light" w:eastAsia="font1263" w:hAnsi="Calibri Light" w:cs="font1263"/>
      <w:i/>
      <w:iCs/>
      <w:color w:val="2F5496"/>
    </w:rPr>
  </w:style>
  <w:style w:type="paragraph" w:styleId="Heading5">
    <w:name w:val="heading 5"/>
    <w:basedOn w:val="Normal"/>
    <w:next w:val="Normal"/>
    <w:uiPriority w:val="9"/>
    <w:qFormat/>
    <w:pPr>
      <w:keepNext/>
      <w:keepLines/>
      <w:numPr>
        <w:ilvl w:val="4"/>
        <w:numId w:val="1"/>
      </w:numPr>
      <w:spacing w:before="40"/>
      <w:outlineLvl w:val="4"/>
    </w:pPr>
    <w:rPr>
      <w:rFonts w:ascii="Calibri Light" w:eastAsia="font1263" w:hAnsi="Calibri Light" w:cs="font1263"/>
      <w:color w:val="2F5496"/>
    </w:rPr>
  </w:style>
  <w:style w:type="paragraph" w:styleId="Heading6">
    <w:name w:val="heading 6"/>
    <w:basedOn w:val="Normal"/>
    <w:next w:val="Normal"/>
    <w:uiPriority w:val="9"/>
    <w:qFormat/>
    <w:pPr>
      <w:keepNext/>
      <w:keepLines/>
      <w:numPr>
        <w:ilvl w:val="5"/>
        <w:numId w:val="1"/>
      </w:numPr>
      <w:spacing w:before="40"/>
      <w:outlineLvl w:val="5"/>
    </w:pPr>
    <w:rPr>
      <w:rFonts w:ascii="Calibri Light" w:eastAsia="font1263" w:hAnsi="Calibri Light" w:cs="font1263"/>
      <w:color w:val="1F3763"/>
    </w:rPr>
  </w:style>
  <w:style w:type="paragraph" w:styleId="Heading7">
    <w:name w:val="heading 7"/>
    <w:basedOn w:val="Normal"/>
    <w:next w:val="Normal"/>
    <w:uiPriority w:val="9"/>
    <w:qFormat/>
    <w:pPr>
      <w:keepNext/>
      <w:keepLines/>
      <w:numPr>
        <w:ilvl w:val="6"/>
        <w:numId w:val="1"/>
      </w:numPr>
      <w:spacing w:before="40"/>
      <w:outlineLvl w:val="6"/>
    </w:pPr>
    <w:rPr>
      <w:rFonts w:ascii="Calibri Light" w:eastAsia="font1263" w:hAnsi="Calibri Light" w:cs="font1263"/>
      <w:i/>
      <w:iCs/>
      <w:color w:val="1F3763"/>
    </w:rPr>
  </w:style>
  <w:style w:type="paragraph" w:styleId="Heading8">
    <w:name w:val="heading 8"/>
    <w:basedOn w:val="Normal"/>
    <w:next w:val="Normal"/>
    <w:uiPriority w:val="9"/>
    <w:qFormat/>
    <w:pPr>
      <w:keepNext/>
      <w:keepLines/>
      <w:numPr>
        <w:ilvl w:val="7"/>
        <w:numId w:val="1"/>
      </w:numPr>
      <w:spacing w:before="40"/>
      <w:outlineLvl w:val="7"/>
    </w:pPr>
    <w:rPr>
      <w:rFonts w:ascii="Calibri Light" w:eastAsia="font1263" w:hAnsi="Calibri Light" w:cs="font1263"/>
      <w:color w:val="272727"/>
      <w:sz w:val="21"/>
      <w:szCs w:val="21"/>
    </w:rPr>
  </w:style>
  <w:style w:type="paragraph" w:styleId="Heading9">
    <w:name w:val="heading 9"/>
    <w:basedOn w:val="Normal"/>
    <w:next w:val="Normal"/>
    <w:uiPriority w:val="9"/>
    <w:qFormat/>
    <w:pPr>
      <w:keepNext/>
      <w:keepLines/>
      <w:numPr>
        <w:ilvl w:val="8"/>
        <w:numId w:val="1"/>
      </w:numPr>
      <w:spacing w:before="40"/>
      <w:outlineLvl w:val="8"/>
    </w:pPr>
    <w:rPr>
      <w:rFonts w:ascii="Calibri Light" w:eastAsia="font1263" w:hAnsi="Calibri Light" w:cs="font1263"/>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Times New Roman" w:eastAsia="Times New Roman" w:hAnsi="Times New Roman" w:cs="Times New Roman"/>
      <w:b/>
      <w:bCs/>
      <w:sz w:val="34"/>
      <w:lang w:eastAsia="en-AU"/>
    </w:rPr>
  </w:style>
  <w:style w:type="character" w:customStyle="1" w:styleId="Heading2Char">
    <w:name w:val="Heading 2 Char"/>
    <w:rPr>
      <w:rFonts w:ascii="Times New Roman" w:eastAsia="Times New Roman" w:hAnsi="Times New Roman" w:cs="Times New Roman"/>
      <w:b/>
      <w:bCs/>
    </w:rPr>
  </w:style>
  <w:style w:type="character" w:customStyle="1" w:styleId="Heading3Char">
    <w:name w:val="Heading 3 Char"/>
    <w:uiPriority w:val="9"/>
    <w:qFormat/>
    <w:rPr>
      <w:rFonts w:ascii="Times New Roman" w:eastAsia="Times New Roman" w:hAnsi="Times New Roman" w:cs="Times New Roman"/>
      <w:i/>
      <w:iCs/>
    </w:rPr>
  </w:style>
  <w:style w:type="character" w:customStyle="1" w:styleId="Heading4Char">
    <w:name w:val="Heading 4 Char"/>
    <w:rPr>
      <w:rFonts w:ascii="Calibri Light" w:eastAsia="font1263" w:hAnsi="Calibri Light" w:cs="font1263"/>
      <w:i/>
      <w:iCs/>
      <w:color w:val="2F5496"/>
    </w:rPr>
  </w:style>
  <w:style w:type="character" w:customStyle="1" w:styleId="Heading5Char">
    <w:name w:val="Heading 5 Char"/>
    <w:rPr>
      <w:rFonts w:ascii="Calibri Light" w:eastAsia="font1263" w:hAnsi="Calibri Light" w:cs="font1263"/>
      <w:color w:val="2F5496"/>
    </w:rPr>
  </w:style>
  <w:style w:type="character" w:customStyle="1" w:styleId="Heading6Char">
    <w:name w:val="Heading 6 Char"/>
    <w:rPr>
      <w:rFonts w:ascii="Calibri Light" w:eastAsia="font1263" w:hAnsi="Calibri Light" w:cs="font1263"/>
      <w:color w:val="1F3763"/>
    </w:rPr>
  </w:style>
  <w:style w:type="character" w:customStyle="1" w:styleId="Heading7Char">
    <w:name w:val="Heading 7 Char"/>
    <w:rPr>
      <w:rFonts w:ascii="Calibri Light" w:eastAsia="font1263" w:hAnsi="Calibri Light" w:cs="font1263"/>
      <w:i/>
      <w:iCs/>
      <w:color w:val="1F3763"/>
    </w:rPr>
  </w:style>
  <w:style w:type="character" w:customStyle="1" w:styleId="Heading8Char">
    <w:name w:val="Heading 8 Char"/>
    <w:rPr>
      <w:rFonts w:ascii="Calibri Light" w:eastAsia="font1263" w:hAnsi="Calibri Light" w:cs="font1263"/>
      <w:color w:val="272727"/>
      <w:sz w:val="21"/>
      <w:szCs w:val="21"/>
    </w:rPr>
  </w:style>
  <w:style w:type="character" w:customStyle="1" w:styleId="Heading9Char">
    <w:name w:val="Heading 9 Char"/>
    <w:rPr>
      <w:rFonts w:ascii="Calibri Light" w:eastAsia="font1263" w:hAnsi="Calibri Light" w:cs="font1263"/>
      <w:i/>
      <w:iCs/>
      <w:color w:val="272727"/>
      <w:sz w:val="21"/>
      <w:szCs w:val="21"/>
    </w:rPr>
  </w:style>
  <w:style w:type="character" w:styleId="Hyperlink">
    <w:name w:val="Hyperlink"/>
    <w:uiPriority w:val="99"/>
    <w:rPr>
      <w:color w:val="0000FF"/>
      <w:u w:val="single"/>
    </w:rPr>
  </w:style>
  <w:style w:type="character" w:styleId="UnresolvedMention">
    <w:name w:val="Unresolved Mention"/>
    <w:rPr>
      <w:color w:val="605E5C"/>
      <w:shd w:val="clear" w:color="auto" w:fill="E1DFDD"/>
    </w:rPr>
  </w:style>
  <w:style w:type="character" w:customStyle="1" w:styleId="BalloonTextChar">
    <w:name w:val="Balloon Text Char"/>
    <w:rPr>
      <w:rFonts w:ascii="Times New Roman" w:eastAsia="Times New Roman" w:hAnsi="Times New Roman" w:cs="Times New Roman"/>
      <w:sz w:val="18"/>
      <w:szCs w:val="18"/>
    </w:rPr>
  </w:style>
  <w:style w:type="character" w:styleId="Emphasis">
    <w:name w:val="Emphasis"/>
    <w:qFormat/>
    <w:rPr>
      <w:i/>
      <w:iCs/>
    </w:rPr>
  </w:style>
  <w:style w:type="character" w:styleId="FollowedHyperlink">
    <w:name w:val="FollowedHyperlink"/>
    <w:rPr>
      <w:color w:val="954F72"/>
      <w:u w:val="single"/>
    </w:rPr>
  </w:style>
  <w:style w:type="character" w:customStyle="1" w:styleId="annotationreference">
    <w:name w:val="annotation reference"/>
    <w:rPr>
      <w:sz w:val="16"/>
      <w:szCs w:val="16"/>
    </w:rPr>
  </w:style>
  <w:style w:type="character" w:customStyle="1" w:styleId="CommentTextChar">
    <w:name w:val="Comment Text Char"/>
    <w:rPr>
      <w:rFonts w:ascii="Times New Roman" w:eastAsia="Times New Roman" w:hAnsi="Times New Roman" w:cs="Times New Roman"/>
      <w:sz w:val="20"/>
      <w:szCs w:val="20"/>
    </w:rPr>
  </w:style>
  <w:style w:type="character" w:customStyle="1" w:styleId="CommentSubjectChar">
    <w:name w:val="Comment Subject Char"/>
    <w:rPr>
      <w:rFonts w:ascii="Times New Roman" w:eastAsia="Times New Roman" w:hAnsi="Times New Roman" w:cs="Times New Roman"/>
      <w:b/>
      <w:bCs/>
      <w:sz w:val="20"/>
      <w:szCs w:val="20"/>
    </w:rPr>
  </w:style>
  <w:style w:type="character" w:styleId="Strong">
    <w:name w:val="Strong"/>
    <w:qFormat/>
    <w:rPr>
      <w:b/>
      <w:bCs/>
    </w:rPr>
  </w:style>
  <w:style w:type="character" w:customStyle="1" w:styleId="s1">
    <w:name w:val="s1"/>
    <w:basedOn w:val="DefaultParagraphFont0"/>
  </w:style>
  <w:style w:type="character" w:customStyle="1" w:styleId="HeaderChar">
    <w:name w:val="Header Char"/>
    <w:rPr>
      <w:rFonts w:ascii="Times New Roman" w:eastAsia="Times New Roman" w:hAnsi="Times New Roman" w:cs="Times New Roman"/>
    </w:rPr>
  </w:style>
  <w:style w:type="character" w:customStyle="1" w:styleId="FooterChar">
    <w:name w:val="Footer Char"/>
    <w:rPr>
      <w:rFonts w:ascii="Times New Roman" w:eastAsia="Times New Roman" w:hAnsi="Times New Roman" w:cs="Times New Roman"/>
    </w:rPr>
  </w:style>
  <w:style w:type="character" w:customStyle="1" w:styleId="apple-converted-space">
    <w:name w:val="apple-converted-space"/>
    <w:basedOn w:val="DefaultParagraphFont0"/>
  </w:style>
  <w:style w:type="character" w:customStyle="1" w:styleId="citationref">
    <w:name w:val="citationref"/>
    <w:basedOn w:val="DefaultParagraphFont0"/>
  </w:style>
  <w:style w:type="character" w:customStyle="1" w:styleId="internalref">
    <w:name w:val="internalref"/>
    <w:basedOn w:val="DefaultParagraphFont0"/>
  </w:style>
  <w:style w:type="character" w:customStyle="1" w:styleId="caption-label">
    <w:name w:val="caption-label"/>
    <w:basedOn w:val="DefaultParagraphFont0"/>
  </w:style>
  <w:style w:type="character" w:customStyle="1" w:styleId="p">
    <w:name w:val="p"/>
    <w:basedOn w:val="DefaultParagraphFont0"/>
  </w:style>
  <w:style w:type="character" w:customStyle="1" w:styleId="pagenumber">
    <w:name w:val="page number"/>
    <w:basedOn w:val="DefaultParagraphFont0"/>
  </w:style>
  <w:style w:type="character" w:customStyle="1" w:styleId="linenumber">
    <w:name w:val="line number"/>
    <w:basedOn w:val="DefaultParagraphFont0"/>
  </w:style>
  <w:style w:type="character" w:customStyle="1" w:styleId="gnd-iwgdh3b">
    <w:name w:val="gnd-iwgdh3b"/>
    <w:basedOn w:val="DefaultParagraphFont0"/>
  </w:style>
  <w:style w:type="character" w:customStyle="1" w:styleId="value">
    <w:name w:val="value"/>
    <w:basedOn w:val="DefaultParagraphFont0"/>
  </w:style>
  <w:style w:type="character" w:styleId="LineNumber0">
    <w:name w:val="line numbe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b/>
    </w:rPr>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caption0">
    <w:name w:val="caption"/>
    <w:basedOn w:val="Normal"/>
    <w:next w:val="Normal"/>
    <w:pPr>
      <w:spacing w:after="200"/>
    </w:pPr>
    <w:rPr>
      <w:i/>
      <w:iCs/>
      <w:color w:val="44546A"/>
      <w:sz w:val="18"/>
      <w:szCs w:val="18"/>
    </w:rPr>
  </w:style>
  <w:style w:type="paragraph" w:styleId="Title">
    <w:name w:val="Title"/>
    <w:basedOn w:val="Normal"/>
    <w:next w:val="Normal"/>
    <w:qFormat/>
    <w:pPr>
      <w:keepNext/>
      <w:keepLines/>
      <w:spacing w:before="480" w:after="120"/>
    </w:pPr>
    <w:rPr>
      <w:b/>
      <w:sz w:val="72"/>
      <w:szCs w:val="72"/>
    </w:rPr>
  </w:style>
  <w:style w:type="paragraph" w:styleId="BalloonText">
    <w:name w:val="Balloon Text"/>
    <w:basedOn w:val="Normal"/>
    <w:rPr>
      <w:sz w:val="18"/>
      <w:szCs w:val="18"/>
    </w:rPr>
  </w:style>
  <w:style w:type="paragraph" w:styleId="NormalWeb">
    <w:name w:val="Normal (Web)"/>
    <w:basedOn w:val="Normal"/>
    <w:pPr>
      <w:spacing w:before="280" w:after="280"/>
    </w:pPr>
  </w:style>
  <w:style w:type="paragraph" w:customStyle="1" w:styleId="annotationtext">
    <w:name w:val="annotation text"/>
    <w:basedOn w:val="Normal"/>
    <w:rPr>
      <w:sz w:val="20"/>
      <w:szCs w:val="20"/>
    </w:rPr>
  </w:style>
  <w:style w:type="paragraph" w:customStyle="1" w:styleId="annotationsubject">
    <w:name w:val="annotation subject"/>
    <w:basedOn w:val="annotationtext"/>
    <w:next w:val="annotationtext"/>
    <w:rPr>
      <w:b/>
      <w:bCs/>
    </w:rPr>
  </w:style>
  <w:style w:type="paragraph" w:customStyle="1" w:styleId="Default">
    <w:name w:val="Default"/>
    <w:pPr>
      <w:suppressAutoHyphens/>
    </w:pPr>
    <w:rPr>
      <w:rFonts w:ascii="Arial" w:eastAsia="Calibri" w:hAnsi="Arial" w:cs="Arial"/>
      <w:color w:val="000000"/>
      <w:sz w:val="24"/>
      <w:szCs w:val="24"/>
      <w:lang w:eastAsia="en-US"/>
    </w:rPr>
  </w:style>
  <w:style w:type="paragraph" w:customStyle="1" w:styleId="HeaderandFooter">
    <w:name w:val="Header and Footer"/>
    <w:basedOn w:val="Normal"/>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customStyle="1" w:styleId="p1">
    <w:name w:val="p1"/>
    <w:basedOn w:val="Normal"/>
    <w:pPr>
      <w:spacing w:line="360" w:lineRule="auto"/>
      <w:jc w:val="center"/>
    </w:pPr>
    <w:rPr>
      <w:rFonts w:ascii="Helvetica" w:hAnsi="Helvetica"/>
      <w:sz w:val="17"/>
      <w:szCs w:val="17"/>
    </w:rPr>
  </w:style>
  <w:style w:type="paragraph" w:customStyle="1" w:styleId="p2">
    <w:name w:val="p2"/>
    <w:basedOn w:val="Normal"/>
    <w:pPr>
      <w:spacing w:line="360" w:lineRule="auto"/>
    </w:pPr>
    <w:rPr>
      <w:rFonts w:ascii="Helvetica" w:hAnsi="Helvetica"/>
      <w:sz w:val="17"/>
      <w:szCs w:val="17"/>
    </w:rPr>
  </w:style>
  <w:style w:type="paragraph" w:customStyle="1" w:styleId="p3">
    <w:name w:val="p3"/>
    <w:basedOn w:val="Normal"/>
    <w:pPr>
      <w:spacing w:line="360" w:lineRule="auto"/>
    </w:pPr>
    <w:rPr>
      <w:rFonts w:ascii="Helvetica" w:hAnsi="Helvetica"/>
      <w:sz w:val="17"/>
      <w:szCs w:val="17"/>
    </w:rPr>
  </w:style>
  <w:style w:type="paragraph" w:customStyle="1" w:styleId="EndNoteBibliographyTitle">
    <w:name w:val="EndNote Bibliography Title"/>
    <w:basedOn w:val="Normal"/>
    <w:pPr>
      <w:spacing w:line="360" w:lineRule="auto"/>
      <w:jc w:val="center"/>
    </w:pPr>
  </w:style>
  <w:style w:type="paragraph" w:customStyle="1" w:styleId="EndNoteBibliography">
    <w:name w:val="EndNote Bibliography"/>
    <w:basedOn w:val="Normal"/>
    <w:pPr>
      <w:spacing w:line="480" w:lineRule="auto"/>
    </w:pPr>
  </w:style>
  <w:style w:type="paragraph" w:styleId="ListParagraph">
    <w:name w:val="List Paragraph"/>
    <w:basedOn w:val="Normal"/>
    <w:qFormat/>
    <w:pPr>
      <w:spacing w:line="360" w:lineRule="auto"/>
      <w:ind w:left="720"/>
      <w:contextualSpacing/>
    </w:pPr>
    <w:rPr>
      <w:rFonts w:ascii="Calibri" w:hAnsi="Calibri" w:cs="font1263"/>
    </w:rPr>
  </w:style>
  <w:style w:type="paragraph" w:customStyle="1" w:styleId="Body">
    <w:name w:val="Body"/>
    <w:pPr>
      <w:suppressAutoHyphens/>
    </w:pPr>
    <w:rPr>
      <w:rFonts w:ascii="Helvetica" w:eastAsia="Helvetica" w:hAnsi="Helvetica" w:cs="Helvetica"/>
      <w:color w:val="000000"/>
      <w:sz w:val="22"/>
      <w:szCs w:val="22"/>
      <w:lang w:val="en-US" w:eastAsia="en-US"/>
    </w:rPr>
  </w:style>
  <w:style w:type="paragraph" w:customStyle="1" w:styleId="indexheading">
    <w:name w:val="index heading"/>
    <w:basedOn w:val="Heading"/>
  </w:style>
  <w:style w:type="paragraph" w:styleId="IndexHeading0">
    <w:name w:val="index heading"/>
    <w:basedOn w:val="Heading"/>
  </w:style>
  <w:style w:type="paragraph" w:styleId="TOAHeading">
    <w:name w:val="toa heading"/>
    <w:basedOn w:val="Heading1"/>
    <w:next w:val="Normal"/>
    <w:pPr>
      <w:keepNext/>
      <w:keepLines/>
      <w:numPr>
        <w:numId w:val="0"/>
      </w:numPr>
      <w:spacing w:before="480" w:line="276" w:lineRule="auto"/>
      <w:outlineLvl w:val="9"/>
    </w:pPr>
    <w:rPr>
      <w:rFonts w:ascii="Calibri Light" w:eastAsia="font1263" w:hAnsi="Calibri Light" w:cs="font1263"/>
      <w:color w:val="2F5496"/>
      <w:sz w:val="28"/>
      <w:szCs w:val="28"/>
      <w:lang w:eastAsia="en-US"/>
    </w:rPr>
  </w:style>
  <w:style w:type="paragraph" w:styleId="TOC2">
    <w:name w:val="toc 2"/>
    <w:basedOn w:val="Normal"/>
    <w:next w:val="Normal"/>
    <w:autoRedefine/>
    <w:pPr>
      <w:spacing w:before="120"/>
      <w:ind w:left="240"/>
    </w:pPr>
    <w:rPr>
      <w:rFonts w:ascii="Calibri" w:hAnsi="Calibri" w:cs="Calibri"/>
      <w:b/>
      <w:bCs/>
      <w:sz w:val="22"/>
      <w:szCs w:val="22"/>
    </w:rPr>
  </w:style>
  <w:style w:type="paragraph" w:styleId="TOC1">
    <w:name w:val="toc 1"/>
    <w:basedOn w:val="Normal"/>
    <w:next w:val="Normal"/>
    <w:autoRedefine/>
    <w:pPr>
      <w:tabs>
        <w:tab w:val="right" w:leader="dot" w:pos="9622"/>
      </w:tabs>
      <w:spacing w:before="120" w:line="360" w:lineRule="auto"/>
    </w:pPr>
    <w:rPr>
      <w:rFonts w:ascii="Calibri" w:hAnsi="Calibri" w:cs="Calibri"/>
      <w:b/>
      <w:bCs/>
      <w:i/>
      <w:iCs/>
    </w:rPr>
  </w:style>
  <w:style w:type="paragraph" w:styleId="TOC3">
    <w:name w:val="toc 3"/>
    <w:basedOn w:val="Normal"/>
    <w:next w:val="Normal"/>
    <w:autoRedefine/>
    <w:pPr>
      <w:ind w:left="480"/>
    </w:pPr>
    <w:rPr>
      <w:rFonts w:ascii="Calibri" w:hAnsi="Calibri" w:cs="Calibri"/>
      <w:sz w:val="20"/>
      <w:szCs w:val="20"/>
    </w:rPr>
  </w:style>
  <w:style w:type="paragraph" w:styleId="TOC4">
    <w:name w:val="toc 4"/>
    <w:basedOn w:val="Normal"/>
    <w:next w:val="Normal"/>
    <w:autoRedefine/>
    <w:pPr>
      <w:ind w:left="720"/>
    </w:pPr>
    <w:rPr>
      <w:rFonts w:ascii="Calibri" w:hAnsi="Calibri" w:cs="Calibri"/>
      <w:sz w:val="20"/>
      <w:szCs w:val="20"/>
    </w:rPr>
  </w:style>
  <w:style w:type="paragraph" w:styleId="Bibliography">
    <w:name w:val="Bibliography"/>
    <w:basedOn w:val="Normal"/>
    <w:next w:val="Normal"/>
    <w:pPr>
      <w:tabs>
        <w:tab w:val="left" w:pos="380"/>
      </w:tabs>
      <w:spacing w:after="240"/>
    </w:pPr>
    <w:rPr>
      <w:rFonts w:ascii="Calibri" w:eastAsia="Calibri" w:hAnsi="Calibri" w:cs="font1263"/>
    </w:rPr>
  </w:style>
  <w:style w:type="paragraph" w:styleId="Revision">
    <w:name w:val="Revision"/>
    <w:pPr>
      <w:suppressAutoHyphens/>
    </w:pPr>
    <w:rPr>
      <w:sz w:val="24"/>
      <w:szCs w:val="24"/>
      <w:lang w:val="en-US" w:eastAsia="en-US"/>
    </w:rPr>
  </w:style>
  <w:style w:type="paragraph" w:styleId="TOC5">
    <w:name w:val="toc 5"/>
    <w:basedOn w:val="Normal"/>
    <w:next w:val="Normal"/>
    <w:autoRedefine/>
    <w:pPr>
      <w:ind w:left="960"/>
    </w:pPr>
    <w:rPr>
      <w:rFonts w:ascii="Calibri" w:hAnsi="Calibri" w:cs="Calibri"/>
      <w:sz w:val="20"/>
      <w:szCs w:val="20"/>
    </w:rPr>
  </w:style>
  <w:style w:type="paragraph" w:styleId="TOC6">
    <w:name w:val="toc 6"/>
    <w:basedOn w:val="Normal"/>
    <w:next w:val="Normal"/>
    <w:autoRedefine/>
    <w:pPr>
      <w:ind w:left="1200"/>
    </w:pPr>
    <w:rPr>
      <w:rFonts w:ascii="Calibri" w:hAnsi="Calibri" w:cs="Calibri"/>
      <w:sz w:val="20"/>
      <w:szCs w:val="20"/>
    </w:rPr>
  </w:style>
  <w:style w:type="paragraph" w:styleId="TOC7">
    <w:name w:val="toc 7"/>
    <w:basedOn w:val="Normal"/>
    <w:next w:val="Normal"/>
    <w:autoRedefine/>
    <w:pPr>
      <w:ind w:left="1440"/>
    </w:pPr>
    <w:rPr>
      <w:rFonts w:ascii="Calibri" w:hAnsi="Calibri" w:cs="Calibri"/>
      <w:sz w:val="20"/>
      <w:szCs w:val="20"/>
    </w:rPr>
  </w:style>
  <w:style w:type="paragraph" w:styleId="TOC8">
    <w:name w:val="toc 8"/>
    <w:basedOn w:val="Normal"/>
    <w:next w:val="Normal"/>
    <w:autoRedefine/>
    <w:pPr>
      <w:ind w:left="1680"/>
    </w:pPr>
    <w:rPr>
      <w:rFonts w:ascii="Calibri" w:hAnsi="Calibri" w:cs="Calibri"/>
      <w:sz w:val="20"/>
      <w:szCs w:val="20"/>
    </w:rPr>
  </w:style>
  <w:style w:type="paragraph" w:styleId="TOC9">
    <w:name w:val="toc 9"/>
    <w:basedOn w:val="Normal"/>
    <w:next w:val="Normal"/>
    <w:autoRedefine/>
    <w:pPr>
      <w:ind w:left="1920"/>
    </w:pPr>
    <w:rPr>
      <w:rFonts w:ascii="Calibri" w:hAnsi="Calibri" w:cs="Calibri"/>
      <w:sz w:val="20"/>
      <w:szCs w:val="20"/>
    </w:rPr>
  </w:style>
  <w:style w:type="paragraph" w:customStyle="1" w:styleId="tableoffigures">
    <w:name w:val="table of figures"/>
    <w:basedOn w:val="Normal"/>
    <w:next w:val="Normal"/>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style>
  <w:style w:type="character" w:styleId="CommentReference">
    <w:name w:val="annotation reference"/>
    <w:uiPriority w:val="99"/>
    <w:semiHidden/>
    <w:unhideWhenUsed/>
    <w:rsid w:val="0056634F"/>
    <w:rPr>
      <w:sz w:val="16"/>
      <w:szCs w:val="16"/>
    </w:rPr>
  </w:style>
  <w:style w:type="paragraph" w:styleId="CommentText">
    <w:name w:val="annotation text"/>
    <w:basedOn w:val="Normal"/>
    <w:link w:val="CommentTextChar1"/>
    <w:uiPriority w:val="99"/>
    <w:unhideWhenUsed/>
    <w:rsid w:val="0056634F"/>
    <w:rPr>
      <w:sz w:val="20"/>
      <w:szCs w:val="20"/>
    </w:rPr>
  </w:style>
  <w:style w:type="character" w:customStyle="1" w:styleId="CommentTextChar1">
    <w:name w:val="Comment Text Char1"/>
    <w:link w:val="CommentText"/>
    <w:uiPriority w:val="99"/>
    <w:rsid w:val="0056634F"/>
    <w:rPr>
      <w:lang w:val="en-US" w:eastAsia="en-US"/>
    </w:rPr>
  </w:style>
  <w:style w:type="paragraph" w:styleId="CommentSubject">
    <w:name w:val="annotation subject"/>
    <w:basedOn w:val="CommentText"/>
    <w:next w:val="CommentText"/>
    <w:link w:val="CommentSubjectChar1"/>
    <w:uiPriority w:val="99"/>
    <w:semiHidden/>
    <w:unhideWhenUsed/>
    <w:rsid w:val="0056634F"/>
    <w:rPr>
      <w:b/>
      <w:bCs/>
    </w:rPr>
  </w:style>
  <w:style w:type="character" w:customStyle="1" w:styleId="CommentSubjectChar1">
    <w:name w:val="Comment Subject Char1"/>
    <w:link w:val="CommentSubject"/>
    <w:uiPriority w:val="99"/>
    <w:semiHidden/>
    <w:rsid w:val="0056634F"/>
    <w:rPr>
      <w:b/>
      <w:bCs/>
      <w:lang w:val="en-US" w:eastAsia="en-US"/>
    </w:rPr>
  </w:style>
  <w:style w:type="table" w:customStyle="1" w:styleId="2">
    <w:name w:val="2"/>
    <w:basedOn w:val="TableNormal"/>
    <w:pPr>
      <w:suppressAutoHyphens/>
    </w:pPr>
    <w:rPr>
      <w:sz w:val="24"/>
      <w:szCs w:val="24"/>
      <w:lang w:val="en-US" w:eastAsia="en-US"/>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2041-210X.13723" TargetMode="External"/><Relationship Id="rId18" Type="http://schemas.openxmlformats.org/officeDocument/2006/relationships/hyperlink" Target="https://doi.org/10.1007/s11692-015-9308-9" TargetMode="External"/><Relationship Id="rId26" Type="http://schemas.openxmlformats.org/officeDocument/2006/relationships/hyperlink" Target="https://doi.org/10.1126/science.abm7525" TargetMode="External"/><Relationship Id="rId39" Type="http://schemas.openxmlformats.org/officeDocument/2006/relationships/hyperlink" Target="https://doi.org/10.1111/j.0014-3820.2005.tb01049.x" TargetMode="External"/><Relationship Id="rId21" Type="http://schemas.openxmlformats.org/officeDocument/2006/relationships/hyperlink" Target="https://doi.org/10.1371/journal.pone.0036299" TargetMode="External"/><Relationship Id="rId34" Type="http://schemas.openxmlformats.org/officeDocument/2006/relationships/hyperlink" Target="https://doi.org/10.7717/peerj.2453" TargetMode="External"/><Relationship Id="rId42" Type="http://schemas.openxmlformats.org/officeDocument/2006/relationships/hyperlink" Target="https://doi.org/10.1071/WR97046_CO" TargetMode="External"/><Relationship Id="rId47" Type="http://schemas.openxmlformats.org/officeDocument/2006/relationships/hyperlink" Target="https://doi.org/10.1111/oik.08777" TargetMode="External"/><Relationship Id="rId50" Type="http://schemas.openxmlformats.org/officeDocument/2006/relationships/hyperlink" Target="https://doi.org/10.1111/evo.12312" TargetMode="External"/><Relationship Id="rId55" Type="http://schemas.openxmlformats.org/officeDocument/2006/relationships/image" Target="media/image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73/pnas.1602683113" TargetMode="External"/><Relationship Id="rId29" Type="http://schemas.openxmlformats.org/officeDocument/2006/relationships/hyperlink" Target="https://doi.org/10.1098/rspb.2020.2085" TargetMode="External"/><Relationship Id="rId11" Type="http://schemas.openxmlformats.org/officeDocument/2006/relationships/hyperlink" Target="https://cran.r-project.org/package=geomorph" TargetMode="External"/><Relationship Id="rId24" Type="http://schemas.openxmlformats.org/officeDocument/2006/relationships/hyperlink" Target="https://doi.org/10.1111/j.1469-7998.2008.00459.x" TargetMode="External"/><Relationship Id="rId32" Type="http://schemas.openxmlformats.org/officeDocument/2006/relationships/hyperlink" Target="https://doi.org/10.1111/j.1525-142X.2009.00347.x" TargetMode="External"/><Relationship Id="rId37" Type="http://schemas.openxmlformats.org/officeDocument/2006/relationships/hyperlink" Target="https://doi.org/10.1086/711398" TargetMode="External"/><Relationship Id="rId40" Type="http://schemas.openxmlformats.org/officeDocument/2006/relationships/hyperlink" Target="https://doi.org/10.1371/journal.pone.0221287" TargetMode="External"/><Relationship Id="rId45" Type="http://schemas.openxmlformats.org/officeDocument/2006/relationships/hyperlink" Target="https://doi.org/10.1111/j.1096-3642.2009.00502.x" TargetMode="External"/><Relationship Id="rId53" Type="http://schemas.openxmlformats.org/officeDocument/2006/relationships/hyperlink" Target="https://doi.org/10.1002/jmor.10761"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doi.org/10.1111/2041-210X.13029" TargetMode="External"/><Relationship Id="rId4" Type="http://schemas.openxmlformats.org/officeDocument/2006/relationships/styles" Target="styles.xml"/><Relationship Id="rId9" Type="http://schemas.openxmlformats.org/officeDocument/2006/relationships/hyperlink" Target="https://doi.org/10.1111/2041-210X.12511" TargetMode="External"/><Relationship Id="rId14" Type="http://schemas.openxmlformats.org/officeDocument/2006/relationships/hyperlink" Target="https://doi.org/10.1016/j.zool.2022.126066" TargetMode="External"/><Relationship Id="rId22" Type="http://schemas.openxmlformats.org/officeDocument/2006/relationships/hyperlink" Target="https://doi.org/10.1098/rsbl.2012.0574" TargetMode="External"/><Relationship Id="rId27" Type="http://schemas.openxmlformats.org/officeDocument/2006/relationships/hyperlink" Target="https://doi.org/10.5281/zenodo.2620785" TargetMode="External"/><Relationship Id="rId30" Type="http://schemas.openxmlformats.org/officeDocument/2006/relationships/hyperlink" Target="https://doi.org/10.1111/pala.12159" TargetMode="External"/><Relationship Id="rId35" Type="http://schemas.openxmlformats.org/officeDocument/2006/relationships/hyperlink" Target="https://doi.org/10.1111/j.1095-8312.1989.tb00500.x" TargetMode="External"/><Relationship Id="rId43" Type="http://schemas.openxmlformats.org/officeDocument/2006/relationships/hyperlink" Target="https://CRAN.R-project.org/package=vegan" TargetMode="External"/><Relationship Id="rId48" Type="http://schemas.openxmlformats.org/officeDocument/2006/relationships/hyperlink" Target="https://doi.org/10.1126/sciadv.abe2101" TargetMode="External"/><Relationship Id="rId56"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doi.org/10.1186/s12983-019-0338-5" TargetMode="External"/><Relationship Id="rId3" Type="http://schemas.openxmlformats.org/officeDocument/2006/relationships/numbering" Target="numbering.xml"/><Relationship Id="rId12" Type="http://schemas.openxmlformats.org/officeDocument/2006/relationships/hyperlink" Target="https://doi.org/10.1371/journal.pone.0094335" TargetMode="External"/><Relationship Id="rId17" Type="http://schemas.openxmlformats.org/officeDocument/2006/relationships/hyperlink" Target="https://doi.org/10.1007/s11692-019-09477-7" TargetMode="External"/><Relationship Id="rId25" Type="http://schemas.openxmlformats.org/officeDocument/2006/relationships/hyperlink" Target="https://doi.org/10.1002/ar.23711" TargetMode="External"/><Relationship Id="rId33" Type="http://schemas.openxmlformats.org/officeDocument/2006/relationships/hyperlink" Target="https://doi.org/10.1093/sysbio/syt025" TargetMode="External"/><Relationship Id="rId38" Type="http://schemas.openxmlformats.org/officeDocument/2006/relationships/hyperlink" Target="https://doi.org/10.1186/s12862-016-0782-1" TargetMode="External"/><Relationship Id="rId46" Type="http://schemas.openxmlformats.org/officeDocument/2006/relationships/hyperlink" Target="https://doi.org/10.1002/jmor.10443" TargetMode="External"/><Relationship Id="rId59" Type="http://schemas.microsoft.com/office/2011/relationships/people" Target="people.xml"/><Relationship Id="rId20" Type="http://schemas.openxmlformats.org/officeDocument/2006/relationships/hyperlink" Target="https://CRAN.R-project.org/package=RRPP" TargetMode="External"/><Relationship Id="rId41" Type="http://schemas.openxmlformats.org/officeDocument/2006/relationships/hyperlink" Target="https://doi.org/10.1098/rspb.2018.0845" TargetMode="External"/><Relationship Id="rId54" Type="http://schemas.openxmlformats.org/officeDocument/2006/relationships/hyperlink" Target="https://doi.org/10.1002/ece3.52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07/s11692-015-9317-8" TargetMode="External"/><Relationship Id="rId23" Type="http://schemas.openxmlformats.org/officeDocument/2006/relationships/hyperlink" Target="https://doi.org/10.1098/rsbl.2014.0196" TargetMode="External"/><Relationship Id="rId28" Type="http://schemas.openxmlformats.org/officeDocument/2006/relationships/hyperlink" Target="https://doi.org/10.1111/j.1558-5646.2010.01025.x" TargetMode="External"/><Relationship Id="rId36" Type="http://schemas.openxmlformats.org/officeDocument/2006/relationships/hyperlink" Target="https://doi.org/10.7717/peerj.5032" TargetMode="External"/><Relationship Id="rId49" Type="http://schemas.openxmlformats.org/officeDocument/2006/relationships/hyperlink" Target="https://doi.org/10.1073/pnas.0808730106" TargetMode="External"/><Relationship Id="rId57" Type="http://schemas.openxmlformats.org/officeDocument/2006/relationships/footer" Target="footer1.xml"/><Relationship Id="rId10" Type="http://schemas.openxmlformats.org/officeDocument/2006/relationships/hyperlink" Target="https://doi.org/10.1111/evo.13867" TargetMode="External"/><Relationship Id="rId31" Type="http://schemas.openxmlformats.org/officeDocument/2006/relationships/hyperlink" Target="https://doi.org/10.1093/bioinformatics/btq166" TargetMode="External"/><Relationship Id="rId44" Type="http://schemas.openxmlformats.org/officeDocument/2006/relationships/hyperlink" Target="https://www.R-project.org/" TargetMode="External"/><Relationship Id="rId52" Type="http://schemas.openxmlformats.org/officeDocument/2006/relationships/hyperlink" Target="https://doi.org/10.1111/evo.14163"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71kWikTSW9grfRzX6qaO7hCgTOw==">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</go:docsCustomData>
</go:gDocsCustomXmlDataStorage>
</file>

<file path=customXml/itemProps1.xml><?xml version="1.0" encoding="utf-8"?>
<ds:datastoreItem xmlns:ds="http://schemas.openxmlformats.org/officeDocument/2006/customXml" ds:itemID="{76ECAEA4-2A9E-4E3D-A3BD-61895993DF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30020</Words>
  <Characters>171115</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200734</CharactersWithSpaces>
  <SharedDoc>false</SharedDoc>
  <HLinks>
    <vt:vector size="276" baseType="variant">
      <vt:variant>
        <vt:i4>4653124</vt:i4>
      </vt:variant>
      <vt:variant>
        <vt:i4>451</vt:i4>
      </vt:variant>
      <vt:variant>
        <vt:i4>0</vt:i4>
      </vt:variant>
      <vt:variant>
        <vt:i4>5</vt:i4>
      </vt:variant>
      <vt:variant>
        <vt:lpwstr>https://doi.org/10.1002/ece3.521</vt:lpwstr>
      </vt:variant>
      <vt:variant>
        <vt:lpwstr/>
      </vt:variant>
      <vt:variant>
        <vt:i4>3866741</vt:i4>
      </vt:variant>
      <vt:variant>
        <vt:i4>448</vt:i4>
      </vt:variant>
      <vt:variant>
        <vt:i4>0</vt:i4>
      </vt:variant>
      <vt:variant>
        <vt:i4>5</vt:i4>
      </vt:variant>
      <vt:variant>
        <vt:lpwstr>https://doi.org/10.1002/jmor.10761</vt:lpwstr>
      </vt:variant>
      <vt:variant>
        <vt:lpwstr/>
      </vt:variant>
      <vt:variant>
        <vt:i4>4718672</vt:i4>
      </vt:variant>
      <vt:variant>
        <vt:i4>445</vt:i4>
      </vt:variant>
      <vt:variant>
        <vt:i4>0</vt:i4>
      </vt:variant>
      <vt:variant>
        <vt:i4>5</vt:i4>
      </vt:variant>
      <vt:variant>
        <vt:lpwstr>https://doi.org/10.1111/evo.14163</vt:lpwstr>
      </vt:variant>
      <vt:variant>
        <vt:lpwstr/>
      </vt:variant>
      <vt:variant>
        <vt:i4>458782</vt:i4>
      </vt:variant>
      <vt:variant>
        <vt:i4>442</vt:i4>
      </vt:variant>
      <vt:variant>
        <vt:i4>0</vt:i4>
      </vt:variant>
      <vt:variant>
        <vt:i4>5</vt:i4>
      </vt:variant>
      <vt:variant>
        <vt:lpwstr>https://doi.org/10.1186/s12983-019-0338-5</vt:lpwstr>
      </vt:variant>
      <vt:variant>
        <vt:lpwstr/>
      </vt:variant>
      <vt:variant>
        <vt:i4>4784210</vt:i4>
      </vt:variant>
      <vt:variant>
        <vt:i4>439</vt:i4>
      </vt:variant>
      <vt:variant>
        <vt:i4>0</vt:i4>
      </vt:variant>
      <vt:variant>
        <vt:i4>5</vt:i4>
      </vt:variant>
      <vt:variant>
        <vt:lpwstr>https://doi.org/10.1111/evo.12312</vt:lpwstr>
      </vt:variant>
      <vt:variant>
        <vt:lpwstr/>
      </vt:variant>
      <vt:variant>
        <vt:i4>4063332</vt:i4>
      </vt:variant>
      <vt:variant>
        <vt:i4>436</vt:i4>
      </vt:variant>
      <vt:variant>
        <vt:i4>0</vt:i4>
      </vt:variant>
      <vt:variant>
        <vt:i4>5</vt:i4>
      </vt:variant>
      <vt:variant>
        <vt:lpwstr>https://doi.org/10.1073/pnas.0808730106</vt:lpwstr>
      </vt:variant>
      <vt:variant>
        <vt:lpwstr/>
      </vt:variant>
      <vt:variant>
        <vt:i4>6357101</vt:i4>
      </vt:variant>
      <vt:variant>
        <vt:i4>433</vt:i4>
      </vt:variant>
      <vt:variant>
        <vt:i4>0</vt:i4>
      </vt:variant>
      <vt:variant>
        <vt:i4>5</vt:i4>
      </vt:variant>
      <vt:variant>
        <vt:lpwstr>https://doi.org/10.1126/sciadv.abe2101</vt:lpwstr>
      </vt:variant>
      <vt:variant>
        <vt:lpwstr/>
      </vt:variant>
      <vt:variant>
        <vt:i4>5898329</vt:i4>
      </vt:variant>
      <vt:variant>
        <vt:i4>430</vt:i4>
      </vt:variant>
      <vt:variant>
        <vt:i4>0</vt:i4>
      </vt:variant>
      <vt:variant>
        <vt:i4>5</vt:i4>
      </vt:variant>
      <vt:variant>
        <vt:lpwstr>https://doi.org/10.1111/oik.08777</vt:lpwstr>
      </vt:variant>
      <vt:variant>
        <vt:lpwstr/>
      </vt:variant>
      <vt:variant>
        <vt:i4>3801207</vt:i4>
      </vt:variant>
      <vt:variant>
        <vt:i4>427</vt:i4>
      </vt:variant>
      <vt:variant>
        <vt:i4>0</vt:i4>
      </vt:variant>
      <vt:variant>
        <vt:i4>5</vt:i4>
      </vt:variant>
      <vt:variant>
        <vt:lpwstr>https://doi.org/10.1002/jmor.10443</vt:lpwstr>
      </vt:variant>
      <vt:variant>
        <vt:lpwstr/>
      </vt:variant>
      <vt:variant>
        <vt:i4>5570579</vt:i4>
      </vt:variant>
      <vt:variant>
        <vt:i4>424</vt:i4>
      </vt:variant>
      <vt:variant>
        <vt:i4>0</vt:i4>
      </vt:variant>
      <vt:variant>
        <vt:i4>5</vt:i4>
      </vt:variant>
      <vt:variant>
        <vt:lpwstr>https://doi.org/10.1111/j.1096-3642.2009.00502.x</vt:lpwstr>
      </vt:variant>
      <vt:variant>
        <vt:lpwstr/>
      </vt:variant>
      <vt:variant>
        <vt:i4>7143476</vt:i4>
      </vt:variant>
      <vt:variant>
        <vt:i4>421</vt:i4>
      </vt:variant>
      <vt:variant>
        <vt:i4>0</vt:i4>
      </vt:variant>
      <vt:variant>
        <vt:i4>5</vt:i4>
      </vt:variant>
      <vt:variant>
        <vt:lpwstr>https://www.r-project.org/</vt:lpwstr>
      </vt:variant>
      <vt:variant>
        <vt:lpwstr/>
      </vt:variant>
      <vt:variant>
        <vt:i4>1114141</vt:i4>
      </vt:variant>
      <vt:variant>
        <vt:i4>418</vt:i4>
      </vt:variant>
      <vt:variant>
        <vt:i4>0</vt:i4>
      </vt:variant>
      <vt:variant>
        <vt:i4>5</vt:i4>
      </vt:variant>
      <vt:variant>
        <vt:lpwstr>https://cran.r-project.org/package=vegan</vt:lpwstr>
      </vt:variant>
      <vt:variant>
        <vt:lpwstr/>
      </vt:variant>
      <vt:variant>
        <vt:i4>5570672</vt:i4>
      </vt:variant>
      <vt:variant>
        <vt:i4>415</vt:i4>
      </vt:variant>
      <vt:variant>
        <vt:i4>0</vt:i4>
      </vt:variant>
      <vt:variant>
        <vt:i4>5</vt:i4>
      </vt:variant>
      <vt:variant>
        <vt:lpwstr>https://doi.org/10.1071/WR97046_CO</vt:lpwstr>
      </vt:variant>
      <vt:variant>
        <vt:lpwstr/>
      </vt:variant>
      <vt:variant>
        <vt:i4>2818162</vt:i4>
      </vt:variant>
      <vt:variant>
        <vt:i4>412</vt:i4>
      </vt:variant>
      <vt:variant>
        <vt:i4>0</vt:i4>
      </vt:variant>
      <vt:variant>
        <vt:i4>5</vt:i4>
      </vt:variant>
      <vt:variant>
        <vt:lpwstr>https://doi.org/10.1098/rspb.2018.0845</vt:lpwstr>
      </vt:variant>
      <vt:variant>
        <vt:lpwstr/>
      </vt:variant>
      <vt:variant>
        <vt:i4>4915278</vt:i4>
      </vt:variant>
      <vt:variant>
        <vt:i4>409</vt:i4>
      </vt:variant>
      <vt:variant>
        <vt:i4>0</vt:i4>
      </vt:variant>
      <vt:variant>
        <vt:i4>5</vt:i4>
      </vt:variant>
      <vt:variant>
        <vt:lpwstr>https://doi.org/10.1371/journal.pone.0221287</vt:lpwstr>
      </vt:variant>
      <vt:variant>
        <vt:lpwstr/>
      </vt:variant>
      <vt:variant>
        <vt:i4>2556017</vt:i4>
      </vt:variant>
      <vt:variant>
        <vt:i4>406</vt:i4>
      </vt:variant>
      <vt:variant>
        <vt:i4>0</vt:i4>
      </vt:variant>
      <vt:variant>
        <vt:i4>5</vt:i4>
      </vt:variant>
      <vt:variant>
        <vt:lpwstr>https://doi.org/10.1111/j.0014-3820.2005.tb01049.x</vt:lpwstr>
      </vt:variant>
      <vt:variant>
        <vt:lpwstr/>
      </vt:variant>
      <vt:variant>
        <vt:i4>196638</vt:i4>
      </vt:variant>
      <vt:variant>
        <vt:i4>403</vt:i4>
      </vt:variant>
      <vt:variant>
        <vt:i4>0</vt:i4>
      </vt:variant>
      <vt:variant>
        <vt:i4>5</vt:i4>
      </vt:variant>
      <vt:variant>
        <vt:lpwstr>https://doi.org/10.1186/s12862-016-0782-1</vt:lpwstr>
      </vt:variant>
      <vt:variant>
        <vt:lpwstr/>
      </vt:variant>
      <vt:variant>
        <vt:i4>2162787</vt:i4>
      </vt:variant>
      <vt:variant>
        <vt:i4>400</vt:i4>
      </vt:variant>
      <vt:variant>
        <vt:i4>0</vt:i4>
      </vt:variant>
      <vt:variant>
        <vt:i4>5</vt:i4>
      </vt:variant>
      <vt:variant>
        <vt:lpwstr>https://doi.org/10.1086/711398</vt:lpwstr>
      </vt:variant>
      <vt:variant>
        <vt:lpwstr/>
      </vt:variant>
      <vt:variant>
        <vt:i4>3080227</vt:i4>
      </vt:variant>
      <vt:variant>
        <vt:i4>397</vt:i4>
      </vt:variant>
      <vt:variant>
        <vt:i4>0</vt:i4>
      </vt:variant>
      <vt:variant>
        <vt:i4>5</vt:i4>
      </vt:variant>
      <vt:variant>
        <vt:lpwstr>https://doi.org/10.7717/peerj.5032</vt:lpwstr>
      </vt:variant>
      <vt:variant>
        <vt:lpwstr/>
      </vt:variant>
      <vt:variant>
        <vt:i4>2556031</vt:i4>
      </vt:variant>
      <vt:variant>
        <vt:i4>394</vt:i4>
      </vt:variant>
      <vt:variant>
        <vt:i4>0</vt:i4>
      </vt:variant>
      <vt:variant>
        <vt:i4>5</vt:i4>
      </vt:variant>
      <vt:variant>
        <vt:lpwstr>https://doi.org/10.1111/j.1095-8312.1989.tb00500.x</vt:lpwstr>
      </vt:variant>
      <vt:variant>
        <vt:lpwstr/>
      </vt:variant>
      <vt:variant>
        <vt:i4>2752546</vt:i4>
      </vt:variant>
      <vt:variant>
        <vt:i4>391</vt:i4>
      </vt:variant>
      <vt:variant>
        <vt:i4>0</vt:i4>
      </vt:variant>
      <vt:variant>
        <vt:i4>5</vt:i4>
      </vt:variant>
      <vt:variant>
        <vt:lpwstr>https://doi.org/10.7717/peerj.2453</vt:lpwstr>
      </vt:variant>
      <vt:variant>
        <vt:lpwstr/>
      </vt:variant>
      <vt:variant>
        <vt:i4>5963862</vt:i4>
      </vt:variant>
      <vt:variant>
        <vt:i4>388</vt:i4>
      </vt:variant>
      <vt:variant>
        <vt:i4>0</vt:i4>
      </vt:variant>
      <vt:variant>
        <vt:i4>5</vt:i4>
      </vt:variant>
      <vt:variant>
        <vt:lpwstr>https://doi.org/10.1093/sysbio/syt025</vt:lpwstr>
      </vt:variant>
      <vt:variant>
        <vt:lpwstr/>
      </vt:variant>
      <vt:variant>
        <vt:i4>5505108</vt:i4>
      </vt:variant>
      <vt:variant>
        <vt:i4>385</vt:i4>
      </vt:variant>
      <vt:variant>
        <vt:i4>0</vt:i4>
      </vt:variant>
      <vt:variant>
        <vt:i4>5</vt:i4>
      </vt:variant>
      <vt:variant>
        <vt:lpwstr>https://doi.org/10.1111/j.1525-142X.2009.00347.x</vt:lpwstr>
      </vt:variant>
      <vt:variant>
        <vt:lpwstr/>
      </vt:variant>
      <vt:variant>
        <vt:i4>5242949</vt:i4>
      </vt:variant>
      <vt:variant>
        <vt:i4>382</vt:i4>
      </vt:variant>
      <vt:variant>
        <vt:i4>0</vt:i4>
      </vt:variant>
      <vt:variant>
        <vt:i4>5</vt:i4>
      </vt:variant>
      <vt:variant>
        <vt:lpwstr>https://doi.org/10.1093/bioinformatics/btq166</vt:lpwstr>
      </vt:variant>
      <vt:variant>
        <vt:lpwstr/>
      </vt:variant>
      <vt:variant>
        <vt:i4>2818159</vt:i4>
      </vt:variant>
      <vt:variant>
        <vt:i4>379</vt:i4>
      </vt:variant>
      <vt:variant>
        <vt:i4>0</vt:i4>
      </vt:variant>
      <vt:variant>
        <vt:i4>5</vt:i4>
      </vt:variant>
      <vt:variant>
        <vt:lpwstr>https://doi.org/10.1111/pala.12159</vt:lpwstr>
      </vt:variant>
      <vt:variant>
        <vt:lpwstr/>
      </vt:variant>
      <vt:variant>
        <vt:i4>2097268</vt:i4>
      </vt:variant>
      <vt:variant>
        <vt:i4>376</vt:i4>
      </vt:variant>
      <vt:variant>
        <vt:i4>0</vt:i4>
      </vt:variant>
      <vt:variant>
        <vt:i4>5</vt:i4>
      </vt:variant>
      <vt:variant>
        <vt:lpwstr>https://doi.org/10.1098/rspb.2020.2085</vt:lpwstr>
      </vt:variant>
      <vt:variant>
        <vt:lpwstr/>
      </vt:variant>
      <vt:variant>
        <vt:i4>5439513</vt:i4>
      </vt:variant>
      <vt:variant>
        <vt:i4>373</vt:i4>
      </vt:variant>
      <vt:variant>
        <vt:i4>0</vt:i4>
      </vt:variant>
      <vt:variant>
        <vt:i4>5</vt:i4>
      </vt:variant>
      <vt:variant>
        <vt:lpwstr>https://doi.org/10.1111/j.1558-5646.2010.01025.x</vt:lpwstr>
      </vt:variant>
      <vt:variant>
        <vt:lpwstr/>
      </vt:variant>
      <vt:variant>
        <vt:i4>7864377</vt:i4>
      </vt:variant>
      <vt:variant>
        <vt:i4>370</vt:i4>
      </vt:variant>
      <vt:variant>
        <vt:i4>0</vt:i4>
      </vt:variant>
      <vt:variant>
        <vt:i4>5</vt:i4>
      </vt:variant>
      <vt:variant>
        <vt:lpwstr>https://doi.org/10.5281/zenodo.2620785</vt:lpwstr>
      </vt:variant>
      <vt:variant>
        <vt:lpwstr/>
      </vt:variant>
      <vt:variant>
        <vt:i4>3997813</vt:i4>
      </vt:variant>
      <vt:variant>
        <vt:i4>367</vt:i4>
      </vt:variant>
      <vt:variant>
        <vt:i4>0</vt:i4>
      </vt:variant>
      <vt:variant>
        <vt:i4>5</vt:i4>
      </vt:variant>
      <vt:variant>
        <vt:lpwstr>https://doi.org/10.1126/science.abm7525</vt:lpwstr>
      </vt:variant>
      <vt:variant>
        <vt:lpwstr/>
      </vt:variant>
      <vt:variant>
        <vt:i4>5570581</vt:i4>
      </vt:variant>
      <vt:variant>
        <vt:i4>364</vt:i4>
      </vt:variant>
      <vt:variant>
        <vt:i4>0</vt:i4>
      </vt:variant>
      <vt:variant>
        <vt:i4>5</vt:i4>
      </vt:variant>
      <vt:variant>
        <vt:lpwstr>https://doi.org/10.1002/ar.23711</vt:lpwstr>
      </vt:variant>
      <vt:variant>
        <vt:lpwstr/>
      </vt:variant>
      <vt:variant>
        <vt:i4>6029340</vt:i4>
      </vt:variant>
      <vt:variant>
        <vt:i4>361</vt:i4>
      </vt:variant>
      <vt:variant>
        <vt:i4>0</vt:i4>
      </vt:variant>
      <vt:variant>
        <vt:i4>5</vt:i4>
      </vt:variant>
      <vt:variant>
        <vt:lpwstr>https://doi.org/10.1111/j.1469-7998.2008.00459.x</vt:lpwstr>
      </vt:variant>
      <vt:variant>
        <vt:lpwstr/>
      </vt:variant>
      <vt:variant>
        <vt:i4>3080289</vt:i4>
      </vt:variant>
      <vt:variant>
        <vt:i4>358</vt:i4>
      </vt:variant>
      <vt:variant>
        <vt:i4>0</vt:i4>
      </vt:variant>
      <vt:variant>
        <vt:i4>5</vt:i4>
      </vt:variant>
      <vt:variant>
        <vt:lpwstr>https://doi.org/10.1098/rsbl.2014.0196</vt:lpwstr>
      </vt:variant>
      <vt:variant>
        <vt:lpwstr/>
      </vt:variant>
      <vt:variant>
        <vt:i4>2687081</vt:i4>
      </vt:variant>
      <vt:variant>
        <vt:i4>355</vt:i4>
      </vt:variant>
      <vt:variant>
        <vt:i4>0</vt:i4>
      </vt:variant>
      <vt:variant>
        <vt:i4>5</vt:i4>
      </vt:variant>
      <vt:variant>
        <vt:lpwstr>https://doi.org/10.1098/rsbl.2012.0574</vt:lpwstr>
      </vt:variant>
      <vt:variant>
        <vt:lpwstr/>
      </vt:variant>
      <vt:variant>
        <vt:i4>4456522</vt:i4>
      </vt:variant>
      <vt:variant>
        <vt:i4>352</vt:i4>
      </vt:variant>
      <vt:variant>
        <vt:i4>0</vt:i4>
      </vt:variant>
      <vt:variant>
        <vt:i4>5</vt:i4>
      </vt:variant>
      <vt:variant>
        <vt:lpwstr>https://doi.org/10.1371/journal.pone.0036299</vt:lpwstr>
      </vt:variant>
      <vt:variant>
        <vt:lpwstr/>
      </vt:variant>
      <vt:variant>
        <vt:i4>7077995</vt:i4>
      </vt:variant>
      <vt:variant>
        <vt:i4>349</vt:i4>
      </vt:variant>
      <vt:variant>
        <vt:i4>0</vt:i4>
      </vt:variant>
      <vt:variant>
        <vt:i4>5</vt:i4>
      </vt:variant>
      <vt:variant>
        <vt:lpwstr>https://cran.r-project.org/package=RRPP</vt:lpwstr>
      </vt:variant>
      <vt:variant>
        <vt:lpwstr/>
      </vt:variant>
      <vt:variant>
        <vt:i4>4063289</vt:i4>
      </vt:variant>
      <vt:variant>
        <vt:i4>346</vt:i4>
      </vt:variant>
      <vt:variant>
        <vt:i4>0</vt:i4>
      </vt:variant>
      <vt:variant>
        <vt:i4>5</vt:i4>
      </vt:variant>
      <vt:variant>
        <vt:lpwstr>https://doi.org/10.1111/2041-210X.13029</vt:lpwstr>
      </vt:variant>
      <vt:variant>
        <vt:lpwstr/>
      </vt:variant>
      <vt:variant>
        <vt:i4>458780</vt:i4>
      </vt:variant>
      <vt:variant>
        <vt:i4>343</vt:i4>
      </vt:variant>
      <vt:variant>
        <vt:i4>0</vt:i4>
      </vt:variant>
      <vt:variant>
        <vt:i4>5</vt:i4>
      </vt:variant>
      <vt:variant>
        <vt:lpwstr>https://doi.org/10.1007/s11692-015-9308-9</vt:lpwstr>
      </vt:variant>
      <vt:variant>
        <vt:lpwstr/>
      </vt:variant>
      <vt:variant>
        <vt:i4>2818100</vt:i4>
      </vt:variant>
      <vt:variant>
        <vt:i4>340</vt:i4>
      </vt:variant>
      <vt:variant>
        <vt:i4>0</vt:i4>
      </vt:variant>
      <vt:variant>
        <vt:i4>5</vt:i4>
      </vt:variant>
      <vt:variant>
        <vt:lpwstr>https://doi.org/10.1007/s11692-019-09477-7</vt:lpwstr>
      </vt:variant>
      <vt:variant>
        <vt:lpwstr/>
      </vt:variant>
      <vt:variant>
        <vt:i4>3932267</vt:i4>
      </vt:variant>
      <vt:variant>
        <vt:i4>337</vt:i4>
      </vt:variant>
      <vt:variant>
        <vt:i4>0</vt:i4>
      </vt:variant>
      <vt:variant>
        <vt:i4>5</vt:i4>
      </vt:variant>
      <vt:variant>
        <vt:lpwstr>https://doi.org/10.1073/pnas.1602683113</vt:lpwstr>
      </vt:variant>
      <vt:variant>
        <vt:lpwstr/>
      </vt:variant>
      <vt:variant>
        <vt:i4>393235</vt:i4>
      </vt:variant>
      <vt:variant>
        <vt:i4>334</vt:i4>
      </vt:variant>
      <vt:variant>
        <vt:i4>0</vt:i4>
      </vt:variant>
      <vt:variant>
        <vt:i4>5</vt:i4>
      </vt:variant>
      <vt:variant>
        <vt:lpwstr>https://doi.org/10.1007/s11692-015-9317-8</vt:lpwstr>
      </vt:variant>
      <vt:variant>
        <vt:lpwstr/>
      </vt:variant>
      <vt:variant>
        <vt:i4>2424894</vt:i4>
      </vt:variant>
      <vt:variant>
        <vt:i4>331</vt:i4>
      </vt:variant>
      <vt:variant>
        <vt:i4>0</vt:i4>
      </vt:variant>
      <vt:variant>
        <vt:i4>5</vt:i4>
      </vt:variant>
      <vt:variant>
        <vt:lpwstr>https://doi.org/10.1016/j.zool.2022.126066</vt:lpwstr>
      </vt:variant>
      <vt:variant>
        <vt:lpwstr/>
      </vt:variant>
      <vt:variant>
        <vt:i4>4063294</vt:i4>
      </vt:variant>
      <vt:variant>
        <vt:i4>328</vt:i4>
      </vt:variant>
      <vt:variant>
        <vt:i4>0</vt:i4>
      </vt:variant>
      <vt:variant>
        <vt:i4>5</vt:i4>
      </vt:variant>
      <vt:variant>
        <vt:lpwstr>https://doi.org/10.1111/2041-210X.13723</vt:lpwstr>
      </vt:variant>
      <vt:variant>
        <vt:lpwstr/>
      </vt:variant>
      <vt:variant>
        <vt:i4>4390978</vt:i4>
      </vt:variant>
      <vt:variant>
        <vt:i4>325</vt:i4>
      </vt:variant>
      <vt:variant>
        <vt:i4>0</vt:i4>
      </vt:variant>
      <vt:variant>
        <vt:i4>5</vt:i4>
      </vt:variant>
      <vt:variant>
        <vt:lpwstr>https://doi.org/10.1371/journal.pone.0094335</vt:lpwstr>
      </vt:variant>
      <vt:variant>
        <vt:lpwstr/>
      </vt:variant>
      <vt:variant>
        <vt:i4>7929955</vt:i4>
      </vt:variant>
      <vt:variant>
        <vt:i4>322</vt:i4>
      </vt:variant>
      <vt:variant>
        <vt:i4>0</vt:i4>
      </vt:variant>
      <vt:variant>
        <vt:i4>5</vt:i4>
      </vt:variant>
      <vt:variant>
        <vt:lpwstr>https://cran.r-project.org/package=geomorph</vt:lpwstr>
      </vt:variant>
      <vt:variant>
        <vt:lpwstr/>
      </vt:variant>
      <vt:variant>
        <vt:i4>5177433</vt:i4>
      </vt:variant>
      <vt:variant>
        <vt:i4>319</vt:i4>
      </vt:variant>
      <vt:variant>
        <vt:i4>0</vt:i4>
      </vt:variant>
      <vt:variant>
        <vt:i4>5</vt:i4>
      </vt:variant>
      <vt:variant>
        <vt:lpwstr>https://doi.org/10.1111/evo.13867</vt:lpwstr>
      </vt:variant>
      <vt:variant>
        <vt:lpwstr/>
      </vt:variant>
      <vt:variant>
        <vt:i4>3932220</vt:i4>
      </vt:variant>
      <vt:variant>
        <vt:i4>316</vt:i4>
      </vt:variant>
      <vt:variant>
        <vt:i4>0</vt:i4>
      </vt:variant>
      <vt:variant>
        <vt:i4>5</vt:i4>
      </vt:variant>
      <vt:variant>
        <vt:lpwstr>https://doi.org/10.1111/2041-210X.12511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Vera Weisbecker</cp:lastModifiedBy>
  <cp:revision>1</cp:revision>
  <cp:lastPrinted>2024-04-10T20:47:00Z</cp:lastPrinted>
  <dcterms:created xsi:type="dcterms:W3CDTF">2024-04-23T03:08:00Z</dcterms:created>
  <dcterms:modified xsi:type="dcterms:W3CDTF">2024-04-23T03:17:00Z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ZOTERO_PREF_1">
    <vt:lpwstr>&lt;data data-version="3" zotero-version="5.0.95.3"&gt;&lt;session id="fEZZxJ01"/&gt;&lt;style id="http://www.zotero.org/styles/bmc-evolutionary-biology" hasBibliography="1" bibliographyStyleHasBeenSet="1"/&gt;&lt;prefs&gt;&lt;pref name="fieldType" value="Field"/&gt;&lt;/prefs&gt;&lt;/data&gt;</vt:lpwstr>
  </property>
</Properties>
</file>